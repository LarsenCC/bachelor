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CDF9F" w14:textId="1A7BF8F7" w:rsidR="0037453A" w:rsidRPr="00E929F7" w:rsidRDefault="0037453A" w:rsidP="00BD2A9C">
      <w:pPr>
        <w:pStyle w:val="Title"/>
        <w:jc w:val="center"/>
        <w:rPr>
          <w:sz w:val="40"/>
          <w:szCs w:val="40"/>
          <w:lang w:val="en-GB"/>
        </w:rPr>
      </w:pPr>
      <w:r w:rsidRPr="00E929F7">
        <w:rPr>
          <w:sz w:val="40"/>
          <w:szCs w:val="40"/>
          <w:lang w:val="en-GB"/>
        </w:rPr>
        <w:t>REPORT 1</w:t>
      </w:r>
    </w:p>
    <w:p w14:paraId="210AD414" w14:textId="77777777" w:rsidR="00BD2A9C" w:rsidRPr="00361FBF" w:rsidRDefault="00BD2A9C" w:rsidP="00BD2A9C">
      <w:pPr>
        <w:rPr>
          <w:lang w:val="en-GB"/>
        </w:rPr>
      </w:pPr>
    </w:p>
    <w:p w14:paraId="4AC061A4" w14:textId="52C67B10" w:rsidR="00430227" w:rsidRDefault="00430227" w:rsidP="0037453A">
      <w:pPr>
        <w:rPr>
          <w:ins w:id="0" w:author="Dejana Popovic" w:date="2021-02-05T22:11:00Z"/>
          <w:lang w:val="en-GB"/>
        </w:rPr>
      </w:pPr>
      <w:ins w:id="1" w:author="Dejana Popovic" w:date="2021-02-05T22:11:00Z">
        <w:r>
          <w:rPr>
            <w:lang w:val="en-GB"/>
          </w:rPr>
          <w:t>INTRODUCTION</w:t>
        </w:r>
      </w:ins>
    </w:p>
    <w:p w14:paraId="7FDAC710" w14:textId="2ECEB346" w:rsidR="00BA7712" w:rsidRPr="00361FBF" w:rsidRDefault="0037453A" w:rsidP="0037453A">
      <w:pPr>
        <w:rPr>
          <w:lang w:val="en-GB"/>
        </w:rPr>
      </w:pPr>
      <w:del w:id="2" w:author="Dejana Popovic" w:date="2021-02-05T21:49:00Z">
        <w:r w:rsidRPr="00361FBF" w:rsidDel="00A73C52">
          <w:rPr>
            <w:lang w:val="en-GB"/>
          </w:rPr>
          <w:delText xml:space="preserve">Maximum </w:delText>
        </w:r>
      </w:del>
      <w:ins w:id="3" w:author="Dejana Popovic" w:date="2021-02-05T21:49:00Z">
        <w:r w:rsidR="00A73C52" w:rsidRPr="00361FBF">
          <w:rPr>
            <w:lang w:val="en-GB"/>
          </w:rPr>
          <w:t>Maxim</w:t>
        </w:r>
        <w:r w:rsidR="00A73C52">
          <w:rPr>
            <w:lang w:val="en-GB"/>
          </w:rPr>
          <w:t>al</w:t>
        </w:r>
        <w:r w:rsidR="00A73C52" w:rsidRPr="00361FBF">
          <w:rPr>
            <w:lang w:val="en-GB"/>
          </w:rPr>
          <w:t xml:space="preserve"> </w:t>
        </w:r>
      </w:ins>
      <w:r w:rsidRPr="00361FBF">
        <w:rPr>
          <w:lang w:val="en-GB"/>
        </w:rPr>
        <w:t xml:space="preserve">heart rate </w:t>
      </w:r>
      <w:r w:rsidR="000B2539" w:rsidRPr="00361FBF">
        <w:rPr>
          <w:lang w:val="en-GB"/>
        </w:rPr>
        <w:t xml:space="preserve">(HRmax) </w:t>
      </w:r>
      <w:r w:rsidRPr="00361FBF">
        <w:rPr>
          <w:lang w:val="en-GB"/>
        </w:rPr>
        <w:t xml:space="preserve">and maximum oxygen </w:t>
      </w:r>
      <w:ins w:id="4" w:author="Dejana Popovic" w:date="2021-02-05T21:49:00Z">
        <w:r w:rsidR="00A73C52">
          <w:rPr>
            <w:lang w:val="en-GB"/>
          </w:rPr>
          <w:t>consumption</w:t>
        </w:r>
      </w:ins>
      <w:del w:id="5" w:author="Dejana Popovic" w:date="2021-02-05T21:49:00Z">
        <w:r w:rsidR="00F74946" w:rsidRPr="00361FBF" w:rsidDel="00A73C52">
          <w:rPr>
            <w:lang w:val="en-GB"/>
          </w:rPr>
          <w:delText>absorption</w:delText>
        </w:r>
      </w:del>
      <w:r w:rsidRPr="00361FBF">
        <w:rPr>
          <w:lang w:val="en-GB"/>
        </w:rPr>
        <w:t xml:space="preserve"> </w:t>
      </w:r>
      <w:r w:rsidR="000B2539" w:rsidRPr="00361FBF">
        <w:rPr>
          <w:lang w:val="en-GB"/>
        </w:rPr>
        <w:t xml:space="preserve">(VO2max) </w:t>
      </w:r>
      <w:r w:rsidRPr="00361FBF">
        <w:rPr>
          <w:lang w:val="en-GB"/>
        </w:rPr>
        <w:t xml:space="preserve">are clinically valuable information and are known to be a </w:t>
      </w:r>
      <w:r w:rsidR="00F74946" w:rsidRPr="00361FBF">
        <w:rPr>
          <w:lang w:val="en-GB"/>
        </w:rPr>
        <w:t>great indicator</w:t>
      </w:r>
      <w:r w:rsidRPr="00361FBF">
        <w:rPr>
          <w:lang w:val="en-GB"/>
        </w:rPr>
        <w:t xml:space="preserve"> </w:t>
      </w:r>
      <w:commentRangeStart w:id="6"/>
      <w:r w:rsidRPr="00361FBF">
        <w:rPr>
          <w:lang w:val="en-GB"/>
        </w:rPr>
        <w:t xml:space="preserve">for </w:t>
      </w:r>
      <w:proofErr w:type="spellStart"/>
      <w:ins w:id="7" w:author="Dejana Popovic" w:date="2021-02-05T21:49:00Z">
        <w:r w:rsidR="00A73C52">
          <w:rPr>
            <w:lang w:val="en-GB"/>
          </w:rPr>
          <w:t>c</w:t>
        </w:r>
      </w:ins>
      <w:del w:id="8" w:author="Dejana Popovic" w:date="2021-02-05T21:49:00Z">
        <w:r w:rsidRPr="00361FBF" w:rsidDel="00A73C52">
          <w:rPr>
            <w:lang w:val="en-GB"/>
          </w:rPr>
          <w:delText>C</w:delText>
        </w:r>
      </w:del>
      <w:r w:rsidRPr="00361FBF">
        <w:rPr>
          <w:lang w:val="en-GB"/>
        </w:rPr>
        <w:t>ardior</w:t>
      </w:r>
      <w:ins w:id="9" w:author="Dejana Popovic" w:date="2021-02-05T21:50:00Z">
        <w:r w:rsidR="00A73C52">
          <w:rPr>
            <w:lang w:val="en-GB"/>
          </w:rPr>
          <w:t>e</w:t>
        </w:r>
      </w:ins>
      <w:del w:id="10" w:author="Dejana Popovic" w:date="2021-02-05T21:50:00Z">
        <w:r w:rsidRPr="00361FBF" w:rsidDel="00A73C52">
          <w:rPr>
            <w:lang w:val="en-GB"/>
          </w:rPr>
          <w:delText>a</w:delText>
        </w:r>
      </w:del>
      <w:r w:rsidRPr="00361FBF">
        <w:rPr>
          <w:lang w:val="en-GB"/>
        </w:rPr>
        <w:t>spitory</w:t>
      </w:r>
      <w:proofErr w:type="spellEnd"/>
      <w:r w:rsidRPr="00361FBF">
        <w:rPr>
          <w:lang w:val="en-GB"/>
        </w:rPr>
        <w:t xml:space="preserve"> fitness</w:t>
      </w:r>
      <w:r w:rsidR="00CD3D22" w:rsidRPr="00361FBF">
        <w:rPr>
          <w:lang w:val="en-GB"/>
        </w:rPr>
        <w:t xml:space="preserve"> (CRF)</w:t>
      </w:r>
      <w:r w:rsidRPr="00361FBF">
        <w:rPr>
          <w:lang w:val="en-GB"/>
        </w:rPr>
        <w:t xml:space="preserve">. </w:t>
      </w:r>
      <w:commentRangeEnd w:id="6"/>
      <w:r w:rsidR="009926A7">
        <w:rPr>
          <w:rStyle w:val="CommentReference"/>
        </w:rPr>
        <w:commentReference w:id="6"/>
      </w:r>
      <w:r w:rsidR="00CD3D22" w:rsidRPr="00361FBF">
        <w:rPr>
          <w:lang w:val="en-GB"/>
        </w:rPr>
        <w:t>Cardiorespiratory fitness is a component of physiologic fitness and relates to the ability of the circulatory and respiratory systems to supply oxygen during sustained physical activity. A low CRF</w:t>
      </w:r>
      <w:r w:rsidR="0062219A" w:rsidRPr="00361FBF">
        <w:rPr>
          <w:lang w:val="en-GB"/>
        </w:rPr>
        <w:t xml:space="preserve"> is one of the mos</w:t>
      </w:r>
      <w:r w:rsidR="00876FE3" w:rsidRPr="00361FBF">
        <w:rPr>
          <w:lang w:val="en-GB"/>
        </w:rPr>
        <w:t>t</w:t>
      </w:r>
      <w:r w:rsidR="0062219A" w:rsidRPr="00361FBF">
        <w:rPr>
          <w:lang w:val="en-GB"/>
        </w:rPr>
        <w:t xml:space="preserve"> important predictors of health outcomes. </w:t>
      </w:r>
      <w:ins w:id="11" w:author="Dejana Popovic" w:date="2021-02-05T21:52:00Z">
        <w:r w:rsidR="00A73C52" w:rsidRPr="00361FBF">
          <w:rPr>
            <w:lang w:val="en-GB"/>
          </w:rPr>
          <w:t>CRF decreases with age and is generally higher in men observants</w:t>
        </w:r>
        <w:r w:rsidR="00A73C52">
          <w:rPr>
            <w:lang w:val="en-GB"/>
          </w:rPr>
          <w:t xml:space="preserve">, however </w:t>
        </w:r>
      </w:ins>
      <w:ins w:id="12" w:author="Dejana Popovic" w:date="2021-02-05T21:53:00Z">
        <w:r w:rsidR="00A73C52">
          <w:rPr>
            <w:lang w:val="en-GB"/>
          </w:rPr>
          <w:t xml:space="preserve">it is </w:t>
        </w:r>
        <w:proofErr w:type="spellStart"/>
        <w:r w:rsidR="00A73C52">
          <w:rPr>
            <w:lang w:val="en-GB"/>
          </w:rPr>
          <w:t>infuenced</w:t>
        </w:r>
        <w:proofErr w:type="spellEnd"/>
        <w:r w:rsidR="00A73C52">
          <w:rPr>
            <w:lang w:val="en-GB"/>
          </w:rPr>
          <w:t xml:space="preserve"> by </w:t>
        </w:r>
      </w:ins>
      <w:ins w:id="13" w:author="Dejana Popovic" w:date="2021-02-05T21:52:00Z">
        <w:r w:rsidR="00A73C52">
          <w:rPr>
            <w:lang w:val="en-GB"/>
          </w:rPr>
          <w:t>many other factors</w:t>
        </w:r>
      </w:ins>
      <w:ins w:id="14" w:author="Dejana Popovic" w:date="2021-02-05T21:54:00Z">
        <w:r w:rsidR="00A73C52">
          <w:rPr>
            <w:lang w:val="en-GB"/>
          </w:rPr>
          <w:t xml:space="preserve">. </w:t>
        </w:r>
      </w:ins>
      <w:r w:rsidR="0062219A" w:rsidRPr="00361FBF">
        <w:rPr>
          <w:lang w:val="en-GB"/>
        </w:rPr>
        <w:t>It is of high i</w:t>
      </w:r>
      <w:r w:rsidR="00876FE3" w:rsidRPr="00361FBF">
        <w:rPr>
          <w:lang w:val="en-GB"/>
        </w:rPr>
        <w:t>m</w:t>
      </w:r>
      <w:r w:rsidR="0062219A" w:rsidRPr="00361FBF">
        <w:rPr>
          <w:lang w:val="en-GB"/>
        </w:rPr>
        <w:t xml:space="preserve">portance that we have a good estimate of what a »normal« CRF for an individual </w:t>
      </w:r>
      <w:ins w:id="15" w:author="Dejana Popovic" w:date="2021-02-05T21:54:00Z">
        <w:r w:rsidR="00A73C52">
          <w:rPr>
            <w:lang w:val="en-GB"/>
          </w:rPr>
          <w:t xml:space="preserve">is. </w:t>
        </w:r>
      </w:ins>
      <w:del w:id="16" w:author="Dejana Popovic" w:date="2021-02-05T21:54:00Z">
        <w:r w:rsidR="00876FE3" w:rsidRPr="00361FBF" w:rsidDel="00A73C52">
          <w:rPr>
            <w:lang w:val="en-GB"/>
          </w:rPr>
          <w:delText xml:space="preserve">is </w:delText>
        </w:r>
        <w:r w:rsidR="0062219A" w:rsidRPr="00361FBF" w:rsidDel="00A73C52">
          <w:rPr>
            <w:lang w:val="en-GB"/>
          </w:rPr>
          <w:delText xml:space="preserve">since </w:delText>
        </w:r>
      </w:del>
      <w:del w:id="17" w:author="Dejana Popovic" w:date="2021-02-05T21:52:00Z">
        <w:r w:rsidR="0062219A" w:rsidRPr="00361FBF" w:rsidDel="00A73C52">
          <w:rPr>
            <w:lang w:val="en-GB"/>
          </w:rPr>
          <w:delText xml:space="preserve">CRF decreases with age and is generally higher in men observants. </w:delText>
        </w:r>
      </w:del>
      <w:del w:id="18" w:author="Dejana Popovic" w:date="2021-02-05T21:54:00Z">
        <w:r w:rsidR="0062219A" w:rsidRPr="00361FBF" w:rsidDel="00A73C52">
          <w:rPr>
            <w:lang w:val="en-GB"/>
          </w:rPr>
          <w:delText xml:space="preserve">For an individual, we would then know what </w:delText>
        </w:r>
        <w:r w:rsidR="000B2539" w:rsidRPr="00361FBF" w:rsidDel="00A73C52">
          <w:rPr>
            <w:lang w:val="en-GB"/>
          </w:rPr>
          <w:delText>the</w:delText>
        </w:r>
        <w:r w:rsidR="0062219A" w:rsidRPr="00361FBF" w:rsidDel="00A73C52">
          <w:rPr>
            <w:lang w:val="en-GB"/>
          </w:rPr>
          <w:delText xml:space="preserve"> CRF </w:delText>
        </w:r>
        <w:r w:rsidR="000B2539" w:rsidRPr="00361FBF" w:rsidDel="00A73C52">
          <w:rPr>
            <w:lang w:val="en-GB"/>
          </w:rPr>
          <w:delText xml:space="preserve">for a person and his peers </w:delText>
        </w:r>
        <w:r w:rsidR="0062219A" w:rsidRPr="00361FBF" w:rsidDel="00A73C52">
          <w:rPr>
            <w:lang w:val="en-GB"/>
          </w:rPr>
          <w:delText>should be</w:delText>
        </w:r>
        <w:r w:rsidR="000B2539" w:rsidRPr="00361FBF" w:rsidDel="00A73C52">
          <w:rPr>
            <w:lang w:val="en-GB"/>
          </w:rPr>
          <w:delText>.</w:delText>
        </w:r>
      </w:del>
    </w:p>
    <w:p w14:paraId="039E1A81" w14:textId="34A8E3BE" w:rsidR="00F74946" w:rsidRPr="00361FBF" w:rsidRDefault="00F74946" w:rsidP="0037453A">
      <w:pPr>
        <w:rPr>
          <w:lang w:val="en-GB"/>
        </w:rPr>
      </w:pPr>
      <w:r w:rsidRPr="00361FBF">
        <w:rPr>
          <w:lang w:val="en-GB"/>
        </w:rPr>
        <w:t>Today’s</w:t>
      </w:r>
      <w:r w:rsidR="000B2539" w:rsidRPr="00361FBF">
        <w:rPr>
          <w:lang w:val="en-GB"/>
        </w:rPr>
        <w:t xml:space="preserve"> problem is that </w:t>
      </w:r>
      <w:r w:rsidR="00BD2A9C" w:rsidRPr="00361FBF">
        <w:rPr>
          <w:lang w:val="en-GB"/>
        </w:rPr>
        <w:t>medical staff use simple linear models.</w:t>
      </w:r>
      <w:r w:rsidR="00BA7712" w:rsidRPr="00361FBF">
        <w:rPr>
          <w:lang w:val="en-GB"/>
        </w:rPr>
        <w:t xml:space="preserve"> </w:t>
      </w:r>
      <w:r w:rsidR="000B2539" w:rsidRPr="00361FBF">
        <w:rPr>
          <w:lang w:val="en-GB"/>
        </w:rPr>
        <w:t xml:space="preserve">These consist </w:t>
      </w:r>
      <w:r w:rsidRPr="00361FBF">
        <w:rPr>
          <w:lang w:val="en-GB"/>
        </w:rPr>
        <w:t>mostly</w:t>
      </w:r>
      <w:r w:rsidR="000B2539" w:rsidRPr="00361FBF">
        <w:rPr>
          <w:lang w:val="en-GB"/>
        </w:rPr>
        <w:t xml:space="preserve"> of basic </w:t>
      </w:r>
      <w:r w:rsidRPr="00361FBF">
        <w:rPr>
          <w:lang w:val="en-GB"/>
        </w:rPr>
        <w:t>measurements</w:t>
      </w:r>
      <w:r w:rsidR="000B2539" w:rsidRPr="00361FBF">
        <w:rPr>
          <w:lang w:val="en-GB"/>
        </w:rPr>
        <w:t xml:space="preserve"> (age, height, weight, etc.) which are not able to give accurate results. </w:t>
      </w:r>
    </w:p>
    <w:p w14:paraId="77688781" w14:textId="0C87EC4C" w:rsidR="0037453A" w:rsidRPr="00361FBF" w:rsidRDefault="000B2539" w:rsidP="0037453A">
      <w:pPr>
        <w:rPr>
          <w:lang w:val="en-GB"/>
        </w:rPr>
      </w:pPr>
      <w:r w:rsidRPr="00361FBF">
        <w:rPr>
          <w:lang w:val="en-GB"/>
        </w:rPr>
        <w:t>A</w:t>
      </w:r>
      <w:r w:rsidR="00BA7712" w:rsidRPr="00361FBF">
        <w:rPr>
          <w:lang w:val="en-GB"/>
        </w:rPr>
        <w:t xml:space="preserve"> similar problem has </w:t>
      </w:r>
      <w:r w:rsidR="00F74946" w:rsidRPr="00361FBF">
        <w:rPr>
          <w:lang w:val="en-GB"/>
        </w:rPr>
        <w:t xml:space="preserve">already </w:t>
      </w:r>
      <w:r w:rsidR="00BA7712" w:rsidRPr="00361FBF">
        <w:rPr>
          <w:lang w:val="en-GB"/>
        </w:rPr>
        <w:t xml:space="preserve">been addressed concerning the prediction of cardiovascular risk. In the study </w:t>
      </w:r>
      <w:ins w:id="19" w:author="Dejana Popovic" w:date="2021-02-05T21:55:00Z">
        <w:r w:rsidR="00A73C52">
          <w:rPr>
            <w:lang w:val="en-GB"/>
          </w:rPr>
          <w:t xml:space="preserve">of Author </w:t>
        </w:r>
      </w:ins>
      <w:del w:id="20" w:author="Dejana Popovic" w:date="2021-02-05T21:55:00Z">
        <w:r w:rsidR="00BA7712" w:rsidRPr="00361FBF" w:rsidDel="00A73C52">
          <w:rPr>
            <w:lang w:val="en-GB"/>
          </w:rPr>
          <w:delText xml:space="preserve">they used </w:delText>
        </w:r>
      </w:del>
      <w:r w:rsidR="00BA7712" w:rsidRPr="00361FBF">
        <w:rPr>
          <w:lang w:val="en-GB"/>
        </w:rPr>
        <w:t xml:space="preserve">different machine learning models </w:t>
      </w:r>
      <w:ins w:id="21" w:author="Dejana Popovic" w:date="2021-02-05T21:55:00Z">
        <w:r w:rsidR="00A73C52">
          <w:rPr>
            <w:lang w:val="en-GB"/>
          </w:rPr>
          <w:t>were used</w:t>
        </w:r>
      </w:ins>
      <w:ins w:id="22" w:author="Dejana Popovic" w:date="2021-02-05T21:56:00Z">
        <w:r w:rsidR="00A73C52">
          <w:rPr>
            <w:lang w:val="en-GB"/>
          </w:rPr>
          <w:t xml:space="preserve"> </w:t>
        </w:r>
      </w:ins>
      <w:r w:rsidR="00BA7712" w:rsidRPr="00361FBF">
        <w:rPr>
          <w:lang w:val="en-GB"/>
        </w:rPr>
        <w:t>to get a significant improvement in accuracy. This resulted in an</w:t>
      </w:r>
      <w:del w:id="23" w:author="Dejana Popovic" w:date="2021-02-05T21:55:00Z">
        <w:r w:rsidR="00BA7712" w:rsidRPr="00361FBF" w:rsidDel="00A73C52">
          <w:rPr>
            <w:lang w:val="en-GB"/>
          </w:rPr>
          <w:delText>d</w:delText>
        </w:r>
      </w:del>
      <w:r w:rsidR="00BA7712" w:rsidRPr="00361FBF">
        <w:rPr>
          <w:lang w:val="en-GB"/>
        </w:rPr>
        <w:t xml:space="preserve"> increasing number of patients who</w:t>
      </w:r>
      <w:ins w:id="24" w:author="Dejana Popovic" w:date="2021-02-05T21:56:00Z">
        <w:r w:rsidR="00A73C52">
          <w:rPr>
            <w:lang w:val="en-GB"/>
          </w:rPr>
          <w:t>se risk</w:t>
        </w:r>
      </w:ins>
      <w:r w:rsidR="00BA7712" w:rsidRPr="00361FBF">
        <w:rPr>
          <w:lang w:val="en-GB"/>
        </w:rPr>
        <w:t xml:space="preserve"> w</w:t>
      </w:r>
      <w:ins w:id="25" w:author="Dejana Popovic" w:date="2021-02-05T21:56:00Z">
        <w:r w:rsidR="00A73C52">
          <w:rPr>
            <w:lang w:val="en-GB"/>
          </w:rPr>
          <w:t>as</w:t>
        </w:r>
      </w:ins>
      <w:del w:id="26" w:author="Dejana Popovic" w:date="2021-02-05T21:56:00Z">
        <w:r w:rsidR="00BA7712" w:rsidRPr="00361FBF" w:rsidDel="00A73C52">
          <w:rPr>
            <w:lang w:val="en-GB"/>
          </w:rPr>
          <w:delText>ere</w:delText>
        </w:r>
      </w:del>
      <w:r w:rsidR="00BA7712" w:rsidRPr="00361FBF">
        <w:rPr>
          <w:lang w:val="en-GB"/>
        </w:rPr>
        <w:t xml:space="preserve"> identified early </w:t>
      </w:r>
      <w:ins w:id="27" w:author="Dejana Popovic" w:date="2021-02-05T21:56:00Z">
        <w:r w:rsidR="00A73C52">
          <w:rPr>
            <w:lang w:val="en-GB"/>
          </w:rPr>
          <w:t xml:space="preserve">and </w:t>
        </w:r>
      </w:ins>
      <w:r w:rsidR="00BA7712" w:rsidRPr="00361FBF">
        <w:rPr>
          <w:lang w:val="en-GB"/>
        </w:rPr>
        <w:t xml:space="preserve">who </w:t>
      </w:r>
      <w:del w:id="28" w:author="Dejana Popovic" w:date="2021-02-05T21:57:00Z">
        <w:r w:rsidR="00BA7712" w:rsidRPr="00361FBF" w:rsidDel="00A73C52">
          <w:rPr>
            <w:lang w:val="en-GB"/>
          </w:rPr>
          <w:delText xml:space="preserve">then </w:delText>
        </w:r>
      </w:del>
      <w:r w:rsidR="00BA7712" w:rsidRPr="00361FBF">
        <w:rPr>
          <w:lang w:val="en-GB"/>
        </w:rPr>
        <w:t xml:space="preserve">benefited </w:t>
      </w:r>
      <w:ins w:id="29" w:author="Dejana Popovic" w:date="2021-02-05T21:57:00Z">
        <w:r w:rsidR="00A73C52" w:rsidRPr="00361FBF">
          <w:rPr>
            <w:lang w:val="en-GB"/>
          </w:rPr>
          <w:t xml:space="preserve">then </w:t>
        </w:r>
      </w:ins>
      <w:r w:rsidR="00BA7712" w:rsidRPr="00361FBF">
        <w:rPr>
          <w:lang w:val="en-GB"/>
        </w:rPr>
        <w:t xml:space="preserve">from preventive </w:t>
      </w:r>
      <w:del w:id="30" w:author="Dejana Popovic" w:date="2021-02-05T21:57:00Z">
        <w:r w:rsidR="00BA7712" w:rsidRPr="00361FBF" w:rsidDel="00A73C52">
          <w:rPr>
            <w:lang w:val="en-GB"/>
          </w:rPr>
          <w:delText>treatment</w:delText>
        </w:r>
      </w:del>
      <w:ins w:id="31" w:author="Dejana Popovic" w:date="2021-02-05T21:57:00Z">
        <w:r w:rsidR="00A73C52">
          <w:rPr>
            <w:lang w:val="en-GB"/>
          </w:rPr>
          <w:t>actions</w:t>
        </w:r>
      </w:ins>
      <w:r w:rsidR="00BA7712" w:rsidRPr="00361FBF">
        <w:rPr>
          <w:lang w:val="en-GB"/>
        </w:rPr>
        <w:t>.</w:t>
      </w:r>
      <w:r w:rsidR="00F74946" w:rsidRPr="00361FBF">
        <w:rPr>
          <w:lang w:val="en-GB"/>
        </w:rPr>
        <w:t xml:space="preserve"> </w:t>
      </w:r>
    </w:p>
    <w:p w14:paraId="66418E22" w14:textId="2F631FF6" w:rsidR="00596DF4" w:rsidRPr="00361FBF" w:rsidRDefault="00BD2A9C" w:rsidP="00596DF4">
      <w:pPr>
        <w:rPr>
          <w:moveTo w:id="32" w:author="Dejana Popovic" w:date="2021-02-06T09:24:00Z"/>
          <w:lang w:val="en-GB"/>
        </w:rPr>
      </w:pPr>
      <w:r w:rsidRPr="00361FBF">
        <w:rPr>
          <w:lang w:val="en-GB"/>
        </w:rPr>
        <w:t>Machine</w:t>
      </w:r>
      <w:r w:rsidR="0037453A" w:rsidRPr="00361FBF">
        <w:rPr>
          <w:lang w:val="en-GB"/>
        </w:rPr>
        <w:t xml:space="preserve"> learning has been booming for the </w:t>
      </w:r>
      <w:r w:rsidRPr="00361FBF">
        <w:rPr>
          <w:lang w:val="en-GB"/>
        </w:rPr>
        <w:t>l</w:t>
      </w:r>
      <w:r w:rsidR="0037453A" w:rsidRPr="00361FBF">
        <w:rPr>
          <w:lang w:val="en-GB"/>
        </w:rPr>
        <w:t xml:space="preserve">ast couple of years. </w:t>
      </w:r>
      <w:ins w:id="33" w:author="Dejana Popovic" w:date="2021-02-05T21:58:00Z">
        <w:r w:rsidR="00A73C52">
          <w:rPr>
            <w:lang w:val="en-GB"/>
          </w:rPr>
          <w:t xml:space="preserve">To date, </w:t>
        </w:r>
      </w:ins>
      <w:ins w:id="34" w:author="Dejana Popovic" w:date="2021-02-05T21:59:00Z">
        <w:r w:rsidR="00400FAF">
          <w:rPr>
            <w:lang w:val="en-GB"/>
          </w:rPr>
          <w:t xml:space="preserve">there is lack of information weather </w:t>
        </w:r>
      </w:ins>
      <w:del w:id="35" w:author="Dejana Popovic" w:date="2021-02-05T21:59:00Z">
        <w:r w:rsidR="0037453A" w:rsidRPr="00361FBF" w:rsidDel="00400FAF">
          <w:rPr>
            <w:lang w:val="en-GB"/>
          </w:rPr>
          <w:delText xml:space="preserve">But can </w:delText>
        </w:r>
      </w:del>
      <w:r w:rsidR="0037453A" w:rsidRPr="00361FBF">
        <w:rPr>
          <w:lang w:val="en-GB"/>
        </w:rPr>
        <w:t xml:space="preserve">it </w:t>
      </w:r>
      <w:ins w:id="36" w:author="Dejana Popovic" w:date="2021-02-05T21:59:00Z">
        <w:r w:rsidR="00400FAF">
          <w:rPr>
            <w:lang w:val="en-GB"/>
          </w:rPr>
          <w:t xml:space="preserve">can </w:t>
        </w:r>
      </w:ins>
      <w:del w:id="37" w:author="Dejana Popovic" w:date="2021-02-05T22:06:00Z">
        <w:r w:rsidR="0037453A" w:rsidRPr="00361FBF" w:rsidDel="00400FAF">
          <w:rPr>
            <w:lang w:val="en-GB"/>
          </w:rPr>
          <w:delText xml:space="preserve">also </w:delText>
        </w:r>
      </w:del>
      <w:r w:rsidR="0037453A" w:rsidRPr="00361FBF">
        <w:rPr>
          <w:lang w:val="en-GB"/>
        </w:rPr>
        <w:t xml:space="preserve">help </w:t>
      </w:r>
      <w:r w:rsidR="00F74946" w:rsidRPr="00361FBF">
        <w:rPr>
          <w:lang w:val="en-GB"/>
        </w:rPr>
        <w:t xml:space="preserve">in </w:t>
      </w:r>
      <w:ins w:id="38" w:author="Dejana Popovic" w:date="2021-02-05T22:06:00Z">
        <w:r w:rsidR="00400FAF">
          <w:rPr>
            <w:lang w:val="en-GB"/>
          </w:rPr>
          <w:t xml:space="preserve">the </w:t>
        </w:r>
      </w:ins>
      <w:r w:rsidR="00F74946" w:rsidRPr="00361FBF">
        <w:rPr>
          <w:lang w:val="en-GB"/>
        </w:rPr>
        <w:t xml:space="preserve">prediction </w:t>
      </w:r>
      <w:ins w:id="39" w:author="Dejana Popovic" w:date="2021-02-05T22:02:00Z">
        <w:r w:rsidR="00400FAF">
          <w:rPr>
            <w:lang w:val="en-GB"/>
          </w:rPr>
          <w:t xml:space="preserve">of </w:t>
        </w:r>
      </w:ins>
      <w:r w:rsidR="00F74946" w:rsidRPr="00361FBF">
        <w:rPr>
          <w:lang w:val="en-GB"/>
        </w:rPr>
        <w:t>CRF</w:t>
      </w:r>
      <w:ins w:id="40" w:author="Dejana Popovic" w:date="2021-02-05T22:00:00Z">
        <w:r w:rsidR="00400FAF">
          <w:rPr>
            <w:lang w:val="en-GB"/>
          </w:rPr>
          <w:t>.</w:t>
        </w:r>
      </w:ins>
      <w:del w:id="41" w:author="Dejana Popovic" w:date="2021-02-05T22:00:00Z">
        <w:r w:rsidR="0037453A" w:rsidRPr="00361FBF" w:rsidDel="00400FAF">
          <w:rPr>
            <w:lang w:val="en-GB"/>
          </w:rPr>
          <w:delText>?</w:delText>
        </w:r>
      </w:del>
      <w:r w:rsidR="0037453A" w:rsidRPr="00361FBF">
        <w:rPr>
          <w:lang w:val="en-GB"/>
        </w:rPr>
        <w:t xml:space="preserve"> </w:t>
      </w:r>
      <w:ins w:id="42" w:author="Dejana Popovic" w:date="2021-02-05T22:00:00Z">
        <w:r w:rsidR="00400FAF">
          <w:rPr>
            <w:lang w:val="en-GB"/>
          </w:rPr>
          <w:t>Moreove</w:t>
        </w:r>
      </w:ins>
      <w:ins w:id="43" w:author="Dejana Popovic" w:date="2021-02-05T22:02:00Z">
        <w:r w:rsidR="00400FAF">
          <w:rPr>
            <w:lang w:val="en-GB"/>
          </w:rPr>
          <w:t>r</w:t>
        </w:r>
      </w:ins>
      <w:ins w:id="44" w:author="Dejana Popovic" w:date="2021-02-05T22:00:00Z">
        <w:r w:rsidR="00400FAF">
          <w:rPr>
            <w:lang w:val="en-GB"/>
          </w:rPr>
          <w:t>, it is unknown h</w:t>
        </w:r>
      </w:ins>
      <w:del w:id="45" w:author="Dejana Popovic" w:date="2021-02-05T22:00:00Z">
        <w:r w:rsidR="0037453A" w:rsidRPr="00361FBF" w:rsidDel="00400FAF">
          <w:rPr>
            <w:lang w:val="en-GB"/>
          </w:rPr>
          <w:delText>H</w:delText>
        </w:r>
      </w:del>
      <w:r w:rsidR="0037453A" w:rsidRPr="00361FBF">
        <w:rPr>
          <w:lang w:val="en-GB"/>
        </w:rPr>
        <w:t xml:space="preserve">ow good </w:t>
      </w:r>
      <w:del w:id="46" w:author="Dejana Popovic" w:date="2021-02-05T22:00:00Z">
        <w:r w:rsidR="0037453A" w:rsidRPr="00361FBF" w:rsidDel="00400FAF">
          <w:rPr>
            <w:lang w:val="en-GB"/>
          </w:rPr>
          <w:delText>is it</w:delText>
        </w:r>
      </w:del>
      <w:ins w:id="47" w:author="Dejana Popovic" w:date="2021-02-05T22:00:00Z">
        <w:r w:rsidR="00400FAF">
          <w:rPr>
            <w:lang w:val="en-GB"/>
          </w:rPr>
          <w:t>it is</w:t>
        </w:r>
      </w:ins>
      <w:r w:rsidR="0037453A" w:rsidRPr="00361FBF">
        <w:rPr>
          <w:lang w:val="en-GB"/>
        </w:rPr>
        <w:t xml:space="preserve"> able to predict the </w:t>
      </w:r>
      <w:del w:id="48" w:author="Dejana Popovic" w:date="2021-02-05T22:01:00Z">
        <w:r w:rsidR="0037453A" w:rsidRPr="00361FBF" w:rsidDel="00400FAF">
          <w:rPr>
            <w:lang w:val="en-GB"/>
          </w:rPr>
          <w:delText xml:space="preserve">two </w:delText>
        </w:r>
        <w:r w:rsidR="00F74946" w:rsidRPr="00361FBF" w:rsidDel="00400FAF">
          <w:rPr>
            <w:lang w:val="en-GB"/>
          </w:rPr>
          <w:delText>variables</w:delText>
        </w:r>
        <w:r w:rsidR="0037453A" w:rsidRPr="00361FBF" w:rsidDel="00400FAF">
          <w:rPr>
            <w:lang w:val="en-GB"/>
          </w:rPr>
          <w:delText xml:space="preserve"> </w:delText>
        </w:r>
      </w:del>
      <w:r w:rsidR="000B2539" w:rsidRPr="00361FBF">
        <w:rPr>
          <w:lang w:val="en-GB"/>
        </w:rPr>
        <w:t>HRmax and VO2max</w:t>
      </w:r>
      <w:ins w:id="49" w:author="Dejana Popovic" w:date="2021-02-05T22:02:00Z">
        <w:r w:rsidR="00400FAF">
          <w:rPr>
            <w:lang w:val="en-GB"/>
          </w:rPr>
          <w:t>,</w:t>
        </w:r>
      </w:ins>
      <w:r w:rsidR="000B2539" w:rsidRPr="00361FBF">
        <w:rPr>
          <w:lang w:val="en-GB"/>
        </w:rPr>
        <w:t xml:space="preserve"> </w:t>
      </w:r>
      <w:ins w:id="50" w:author="Dejana Popovic" w:date="2021-02-05T22:01:00Z">
        <w:r w:rsidR="00400FAF">
          <w:rPr>
            <w:lang w:val="en-GB"/>
          </w:rPr>
          <w:t xml:space="preserve">which </w:t>
        </w:r>
      </w:ins>
      <w:ins w:id="51" w:author="Dejana Popovic" w:date="2021-02-05T22:02:00Z">
        <w:r w:rsidR="00400FAF">
          <w:rPr>
            <w:lang w:val="en-GB"/>
          </w:rPr>
          <w:t>is</w:t>
        </w:r>
      </w:ins>
      <w:ins w:id="52" w:author="Dejana Popovic" w:date="2021-02-05T22:01:00Z">
        <w:r w:rsidR="00400FAF">
          <w:rPr>
            <w:lang w:val="en-GB"/>
          </w:rPr>
          <w:t xml:space="preserve"> important </w:t>
        </w:r>
      </w:ins>
      <w:ins w:id="53" w:author="Dejana Popovic" w:date="2021-02-05T22:02:00Z">
        <w:r w:rsidR="00400FAF">
          <w:rPr>
            <w:lang w:val="en-GB"/>
          </w:rPr>
          <w:t>in overall body assessment and disease prevention.</w:t>
        </w:r>
      </w:ins>
      <w:ins w:id="54" w:author="Dejana Popovic" w:date="2021-02-05T22:03:00Z">
        <w:r w:rsidR="00400FAF">
          <w:rPr>
            <w:lang w:val="en-GB"/>
          </w:rPr>
          <w:t xml:space="preserve"> </w:t>
        </w:r>
      </w:ins>
      <w:ins w:id="55" w:author="Dejana Popovic" w:date="2021-02-06T09:25:00Z">
        <w:r w:rsidR="00596DF4">
          <w:rPr>
            <w:lang w:val="en-GB"/>
          </w:rPr>
          <w:t>Based on previous findings</w:t>
        </w:r>
      </w:ins>
      <w:ins w:id="56" w:author="Dejana Popovic" w:date="2021-02-06T09:26:00Z">
        <w:r w:rsidR="00596DF4">
          <w:rPr>
            <w:lang w:val="en-GB"/>
          </w:rPr>
          <w:t>, o</w:t>
        </w:r>
      </w:ins>
      <w:moveToRangeStart w:id="57" w:author="Dejana Popovic" w:date="2021-02-06T09:24:00Z" w:name="move63495903"/>
      <w:moveTo w:id="58" w:author="Dejana Popovic" w:date="2021-02-06T09:24:00Z">
        <w:del w:id="59" w:author="Dejana Popovic" w:date="2021-02-06T09:26:00Z">
          <w:r w:rsidR="00596DF4" w:rsidRPr="00361FBF" w:rsidDel="00596DF4">
            <w:rPr>
              <w:lang w:val="en-GB"/>
            </w:rPr>
            <w:delText>O</w:delText>
          </w:r>
        </w:del>
        <w:r w:rsidR="00596DF4" w:rsidRPr="00361FBF">
          <w:rPr>
            <w:lang w:val="en-GB"/>
          </w:rPr>
          <w:t>ur expectations for machine learning predictions are high</w:t>
        </w:r>
      </w:moveTo>
      <w:ins w:id="60" w:author="Dejana Popovic" w:date="2021-02-06T09:32:00Z">
        <w:r w:rsidR="00596DF4">
          <w:rPr>
            <w:lang w:val="en-GB"/>
          </w:rPr>
          <w:t>.</w:t>
        </w:r>
      </w:ins>
      <w:moveTo w:id="61" w:author="Dejana Popovic" w:date="2021-02-06T09:24:00Z">
        <w:del w:id="62" w:author="Dejana Popovic" w:date="2021-02-06T09:31:00Z">
          <w:r w:rsidR="00596DF4" w:rsidRPr="00361FBF" w:rsidDel="00596DF4">
            <w:rPr>
              <w:lang w:val="en-GB"/>
            </w:rPr>
            <w:delText xml:space="preserve">. </w:delText>
          </w:r>
        </w:del>
        <w:del w:id="63" w:author="Dejana Popovic" w:date="2021-02-06T09:30:00Z">
          <w:r w:rsidR="00596DF4" w:rsidRPr="00361FBF" w:rsidDel="00596DF4">
            <w:rPr>
              <w:lang w:val="en-GB"/>
            </w:rPr>
            <w:delText>W</w:delText>
          </w:r>
        </w:del>
        <w:del w:id="64" w:author="Dejana Popovic" w:date="2021-02-06T09:31:00Z">
          <w:r w:rsidR="00596DF4" w:rsidRPr="00361FBF" w:rsidDel="00596DF4">
            <w:rPr>
              <w:lang w:val="en-GB"/>
            </w:rPr>
            <w:delText xml:space="preserve">e tend to drastically improve the prediction accuracy and this way help </w:delText>
          </w:r>
        </w:del>
        <w:del w:id="65" w:author="Dejana Popovic" w:date="2021-02-06T09:32:00Z">
          <w:r w:rsidR="00596DF4" w:rsidRPr="00361FBF" w:rsidDel="00596DF4">
            <w:rPr>
              <w:lang w:val="en-GB"/>
            </w:rPr>
            <w:delText>detect and prevent some upcoming diseases.</w:delText>
          </w:r>
        </w:del>
      </w:moveTo>
    </w:p>
    <w:moveToRangeEnd w:id="57"/>
    <w:p w14:paraId="3A0CB63D" w14:textId="7BF6A496" w:rsidR="0037453A" w:rsidRPr="00361FBF" w:rsidDel="00596DF4" w:rsidRDefault="00F74946" w:rsidP="0037453A">
      <w:pPr>
        <w:rPr>
          <w:del w:id="66" w:author="Dejana Popovic" w:date="2021-02-06T09:32:00Z"/>
          <w:lang w:val="en-GB"/>
        </w:rPr>
      </w:pPr>
      <w:del w:id="67" w:author="Dejana Popovic" w:date="2021-02-05T22:03:00Z">
        <w:r w:rsidRPr="00361FBF" w:rsidDel="00400FAF">
          <w:rPr>
            <w:lang w:val="en-GB"/>
          </w:rPr>
          <w:delText>to</w:delText>
        </w:r>
        <w:r w:rsidR="0037453A" w:rsidRPr="00361FBF" w:rsidDel="00400FAF">
          <w:rPr>
            <w:lang w:val="en-GB"/>
          </w:rPr>
          <w:delText xml:space="preserve"> </w:delText>
        </w:r>
        <w:r w:rsidR="000B2539" w:rsidRPr="00361FBF" w:rsidDel="00400FAF">
          <w:rPr>
            <w:lang w:val="en-GB"/>
          </w:rPr>
          <w:delText xml:space="preserve">identify and prevent certain heart </w:delText>
        </w:r>
        <w:r w:rsidRPr="00361FBF" w:rsidDel="00400FAF">
          <w:rPr>
            <w:lang w:val="en-GB"/>
          </w:rPr>
          <w:delText>diseases</w:delText>
        </w:r>
        <w:r w:rsidR="0037453A" w:rsidRPr="00361FBF" w:rsidDel="00400FAF">
          <w:rPr>
            <w:lang w:val="en-GB"/>
          </w:rPr>
          <w:delText>?</w:delText>
        </w:r>
      </w:del>
    </w:p>
    <w:p w14:paraId="5BFA2E4A" w14:textId="173FC952" w:rsidR="0037453A" w:rsidRDefault="0037453A" w:rsidP="0037453A">
      <w:pPr>
        <w:rPr>
          <w:ins w:id="68" w:author="Dejana Popovic" w:date="2021-02-05T22:11:00Z"/>
          <w:lang w:val="en-GB"/>
        </w:rPr>
      </w:pPr>
      <w:r w:rsidRPr="00361FBF">
        <w:rPr>
          <w:lang w:val="en-GB"/>
        </w:rPr>
        <w:t xml:space="preserve">We </w:t>
      </w:r>
      <w:ins w:id="69" w:author="Dejana Popovic" w:date="2021-02-05T22:03:00Z">
        <w:r w:rsidR="00400FAF">
          <w:rPr>
            <w:lang w:val="en-GB"/>
          </w:rPr>
          <w:t xml:space="preserve">hypothesized </w:t>
        </w:r>
      </w:ins>
      <w:ins w:id="70" w:author="Dejana Popovic" w:date="2021-02-05T22:04:00Z">
        <w:r w:rsidR="00400FAF">
          <w:rPr>
            <w:lang w:val="en-GB"/>
          </w:rPr>
          <w:t xml:space="preserve">that </w:t>
        </w:r>
        <w:r w:rsidR="00400FAF" w:rsidRPr="00361FBF">
          <w:rPr>
            <w:lang w:val="en-GB"/>
          </w:rPr>
          <w:t xml:space="preserve">state-of-the-art Machine learning techniques </w:t>
        </w:r>
        <w:r w:rsidR="00400FAF">
          <w:rPr>
            <w:lang w:val="en-GB"/>
          </w:rPr>
          <w:t>may</w:t>
        </w:r>
        <w:r w:rsidR="00400FAF" w:rsidRPr="00361FBF">
          <w:rPr>
            <w:lang w:val="en-GB"/>
          </w:rPr>
          <w:t xml:space="preserve"> help </w:t>
        </w:r>
        <w:r w:rsidR="00400FAF">
          <w:rPr>
            <w:lang w:val="en-GB"/>
          </w:rPr>
          <w:t xml:space="preserve">to </w:t>
        </w:r>
        <w:r w:rsidR="00400FAF" w:rsidRPr="00361FBF">
          <w:rPr>
            <w:lang w:val="en-GB"/>
          </w:rPr>
          <w:t xml:space="preserve">improve the </w:t>
        </w:r>
      </w:ins>
      <w:ins w:id="71" w:author="Dejana Popovic" w:date="2021-02-05T22:05:00Z">
        <w:r w:rsidR="00400FAF">
          <w:rPr>
            <w:lang w:val="en-GB"/>
          </w:rPr>
          <w:t xml:space="preserve">accuracy of </w:t>
        </w:r>
      </w:ins>
      <w:del w:id="72" w:author="Dejana Popovic" w:date="2021-02-05T22:05:00Z">
        <w:r w:rsidRPr="00361FBF" w:rsidDel="00400FAF">
          <w:rPr>
            <w:lang w:val="en-GB"/>
          </w:rPr>
          <w:delText>are trying to find out just how much we can improve the prediction accuracy of</w:delText>
        </w:r>
        <w:r w:rsidR="000B2539" w:rsidRPr="00361FBF" w:rsidDel="00400FAF">
          <w:rPr>
            <w:lang w:val="en-GB"/>
          </w:rPr>
          <w:delText xml:space="preserve"> our</w:delText>
        </w:r>
        <w:r w:rsidRPr="00361FBF" w:rsidDel="00400FAF">
          <w:rPr>
            <w:lang w:val="en-GB"/>
          </w:rPr>
          <w:delText xml:space="preserve"> </w:delText>
        </w:r>
      </w:del>
      <w:r w:rsidRPr="00361FBF">
        <w:rPr>
          <w:lang w:val="en-GB"/>
        </w:rPr>
        <w:t>H</w:t>
      </w:r>
      <w:r w:rsidR="000B2539" w:rsidRPr="00361FBF">
        <w:rPr>
          <w:lang w:val="en-GB"/>
        </w:rPr>
        <w:t>R</w:t>
      </w:r>
      <w:r w:rsidRPr="00361FBF">
        <w:rPr>
          <w:lang w:val="en-GB"/>
        </w:rPr>
        <w:t xml:space="preserve">max and VO2max </w:t>
      </w:r>
      <w:ins w:id="73" w:author="Dejana Popovic" w:date="2021-02-05T22:05:00Z">
        <w:r w:rsidR="00400FAF" w:rsidRPr="00361FBF">
          <w:rPr>
            <w:lang w:val="en-GB"/>
          </w:rPr>
          <w:t>prediction</w:t>
        </w:r>
      </w:ins>
      <w:del w:id="74" w:author="Dejana Popovic" w:date="2021-02-05T22:05:00Z">
        <w:r w:rsidRPr="00361FBF" w:rsidDel="00400FAF">
          <w:rPr>
            <w:lang w:val="en-GB"/>
          </w:rPr>
          <w:delText>target variables</w:delText>
        </w:r>
      </w:del>
      <w:r w:rsidRPr="00361FBF">
        <w:rPr>
          <w:lang w:val="en-GB"/>
        </w:rPr>
        <w:t xml:space="preserve">. </w:t>
      </w:r>
      <w:del w:id="75" w:author="Dejana Popovic" w:date="2021-02-05T22:06:00Z">
        <w:r w:rsidRPr="00361FBF" w:rsidDel="00400FAF">
          <w:rPr>
            <w:lang w:val="en-GB"/>
          </w:rPr>
          <w:delText>Our plan is to use</w:delText>
        </w:r>
      </w:del>
      <w:del w:id="76" w:author="Dejana Popovic" w:date="2021-02-05T22:04:00Z">
        <w:r w:rsidRPr="00361FBF" w:rsidDel="00400FAF">
          <w:rPr>
            <w:lang w:val="en-GB"/>
          </w:rPr>
          <w:delText xml:space="preserve"> state-of-the-art Machine learning techniques to help improve the predictions</w:delText>
        </w:r>
      </w:del>
      <w:ins w:id="77" w:author="Dejana Popovic" w:date="2021-02-06T09:32:00Z">
        <w:r w:rsidR="00596DF4">
          <w:rPr>
            <w:lang w:val="en-GB"/>
          </w:rPr>
          <w:t xml:space="preserve"> Accordingly, </w:t>
        </w:r>
        <w:r w:rsidR="009926A7">
          <w:rPr>
            <w:lang w:val="en-GB"/>
          </w:rPr>
          <w:t>i</w:t>
        </w:r>
      </w:ins>
      <w:del w:id="78" w:author="Dejana Popovic" w:date="2021-02-05T22:06:00Z">
        <w:r w:rsidRPr="00361FBF" w:rsidDel="00400FAF">
          <w:rPr>
            <w:lang w:val="en-GB"/>
          </w:rPr>
          <w:delText>.</w:delText>
        </w:r>
      </w:del>
      <w:ins w:id="79" w:author="Dejana Popovic" w:date="2021-02-05T22:10:00Z">
        <w:r w:rsidR="00430227">
          <w:rPr>
            <w:lang w:val="en-GB"/>
          </w:rPr>
          <w:t xml:space="preserve">n the </w:t>
        </w:r>
      </w:ins>
      <w:ins w:id="80" w:author="Dejana Popovic" w:date="2021-02-05T22:07:00Z">
        <w:r w:rsidR="00400FAF">
          <w:rPr>
            <w:lang w:val="en-GB"/>
          </w:rPr>
          <w:t xml:space="preserve">current study </w:t>
        </w:r>
      </w:ins>
      <w:ins w:id="81" w:author="Dejana Popovic" w:date="2021-02-05T22:10:00Z">
        <w:r w:rsidR="00430227">
          <w:rPr>
            <w:lang w:val="en-GB"/>
          </w:rPr>
          <w:t xml:space="preserve">we </w:t>
        </w:r>
      </w:ins>
      <w:del w:id="82" w:author="Dejana Popovic" w:date="2021-02-05T22:06:00Z">
        <w:r w:rsidRPr="00361FBF" w:rsidDel="00400FAF">
          <w:rPr>
            <w:lang w:val="en-GB"/>
          </w:rPr>
          <w:delText xml:space="preserve"> In</w:delText>
        </w:r>
      </w:del>
      <w:del w:id="83" w:author="Dejana Popovic" w:date="2021-02-05T22:07:00Z">
        <w:r w:rsidRPr="00361FBF" w:rsidDel="00400FAF">
          <w:rPr>
            <w:lang w:val="en-GB"/>
          </w:rPr>
          <w:delText xml:space="preserve"> this report I will</w:delText>
        </w:r>
      </w:del>
      <w:del w:id="84" w:author="Dejana Popovic" w:date="2021-02-05T22:10:00Z">
        <w:r w:rsidRPr="00361FBF" w:rsidDel="00430227">
          <w:rPr>
            <w:lang w:val="en-GB"/>
          </w:rPr>
          <w:delText xml:space="preserve"> </w:delText>
        </w:r>
      </w:del>
      <w:del w:id="85" w:author="Dejana Popovic" w:date="2021-02-05T22:07:00Z">
        <w:r w:rsidRPr="00361FBF" w:rsidDel="00400FAF">
          <w:rPr>
            <w:lang w:val="en-GB"/>
          </w:rPr>
          <w:delText>present</w:delText>
        </w:r>
        <w:r w:rsidR="000B2539" w:rsidRPr="00361FBF" w:rsidDel="00400FAF">
          <w:rPr>
            <w:lang w:val="en-GB"/>
          </w:rPr>
          <w:delText xml:space="preserve"> </w:delText>
        </w:r>
      </w:del>
      <w:ins w:id="86" w:author="Dejana Popovic" w:date="2021-02-05T22:10:00Z">
        <w:r w:rsidR="00430227">
          <w:rPr>
            <w:lang w:val="en-GB"/>
          </w:rPr>
          <w:t>applied</w:t>
        </w:r>
      </w:ins>
      <w:ins w:id="87" w:author="Dejana Popovic" w:date="2021-02-05T22:07:00Z">
        <w:r w:rsidR="00400FAF">
          <w:rPr>
            <w:lang w:val="en-GB"/>
          </w:rPr>
          <w:t xml:space="preserve"> </w:t>
        </w:r>
      </w:ins>
      <w:commentRangeStart w:id="88"/>
      <w:r w:rsidR="000B2539" w:rsidRPr="00361FBF">
        <w:rPr>
          <w:lang w:val="en-GB"/>
        </w:rPr>
        <w:t>s</w:t>
      </w:r>
      <w:ins w:id="89" w:author="Dejana Popovic" w:date="2021-02-05T22:08:00Z">
        <w:r w:rsidR="00400FAF">
          <w:rPr>
            <w:lang w:val="en-GB"/>
          </w:rPr>
          <w:t>everal</w:t>
        </w:r>
      </w:ins>
      <w:del w:id="90" w:author="Dejana Popovic" w:date="2021-02-05T22:08:00Z">
        <w:r w:rsidR="000B2539" w:rsidRPr="00361FBF" w:rsidDel="00400FAF">
          <w:rPr>
            <w:lang w:val="en-GB"/>
          </w:rPr>
          <w:delText>ome</w:delText>
        </w:r>
      </w:del>
      <w:r w:rsidR="000B2539" w:rsidRPr="00361FBF">
        <w:rPr>
          <w:lang w:val="en-GB"/>
        </w:rPr>
        <w:t xml:space="preserve"> </w:t>
      </w:r>
      <w:r w:rsidR="00F74946" w:rsidRPr="00361FBF">
        <w:rPr>
          <w:lang w:val="en-GB"/>
        </w:rPr>
        <w:t>techniques</w:t>
      </w:r>
      <w:r w:rsidR="000B2539" w:rsidRPr="00361FBF">
        <w:rPr>
          <w:lang w:val="en-GB"/>
        </w:rPr>
        <w:t xml:space="preserve"> </w:t>
      </w:r>
      <w:commentRangeEnd w:id="88"/>
      <w:r w:rsidR="009926A7">
        <w:rPr>
          <w:rStyle w:val="CommentReference"/>
        </w:rPr>
        <w:commentReference w:id="88"/>
      </w:r>
      <w:del w:id="91" w:author="Dejana Popovic" w:date="2021-02-05T22:07:00Z">
        <w:r w:rsidR="000B2539" w:rsidRPr="00361FBF" w:rsidDel="00400FAF">
          <w:rPr>
            <w:lang w:val="en-GB"/>
          </w:rPr>
          <w:delText xml:space="preserve">use </w:delText>
        </w:r>
      </w:del>
      <w:r w:rsidR="000B2539" w:rsidRPr="00361FBF">
        <w:rPr>
          <w:lang w:val="en-GB"/>
        </w:rPr>
        <w:t>to predict the</w:t>
      </w:r>
      <w:ins w:id="92" w:author="Dejana Popovic" w:date="2021-02-05T22:10:00Z">
        <w:r w:rsidR="00430227">
          <w:rPr>
            <w:lang w:val="en-GB"/>
          </w:rPr>
          <w:t>se</w:t>
        </w:r>
      </w:ins>
      <w:r w:rsidR="000B2539" w:rsidRPr="00361FBF">
        <w:rPr>
          <w:lang w:val="en-GB"/>
        </w:rPr>
        <w:t xml:space="preserve"> two </w:t>
      </w:r>
      <w:r w:rsidR="00F74946" w:rsidRPr="00361FBF">
        <w:rPr>
          <w:lang w:val="en-GB"/>
        </w:rPr>
        <w:t>variables</w:t>
      </w:r>
      <w:r w:rsidR="000B2539" w:rsidRPr="00361FBF">
        <w:rPr>
          <w:lang w:val="en-GB"/>
        </w:rPr>
        <w:t>.</w:t>
      </w:r>
      <w:r w:rsidR="00F74946" w:rsidRPr="00361FBF">
        <w:rPr>
          <w:lang w:val="en-GB"/>
        </w:rPr>
        <w:t xml:space="preserve"> </w:t>
      </w:r>
    </w:p>
    <w:p w14:paraId="50581245" w14:textId="5DC1B1D6" w:rsidR="00430227" w:rsidRDefault="00430227" w:rsidP="0037453A">
      <w:pPr>
        <w:rPr>
          <w:ins w:id="93" w:author="Dejana Popovic" w:date="2021-02-05T22:11:00Z"/>
          <w:lang w:val="en-GB"/>
        </w:rPr>
      </w:pPr>
    </w:p>
    <w:p w14:paraId="6AD05799" w14:textId="0003D9FF" w:rsidR="00430227" w:rsidRPr="00361FBF" w:rsidRDefault="00430227" w:rsidP="0037453A">
      <w:pPr>
        <w:rPr>
          <w:lang w:val="en-GB"/>
        </w:rPr>
      </w:pPr>
      <w:ins w:id="94" w:author="Dejana Popovic" w:date="2021-02-05T22:11:00Z">
        <w:r>
          <w:rPr>
            <w:lang w:val="en-GB"/>
          </w:rPr>
          <w:t>METHOD:</w:t>
        </w:r>
      </w:ins>
    </w:p>
    <w:p w14:paraId="54FB62A4" w14:textId="3B379F0B" w:rsidR="00EF493F" w:rsidRPr="00361FBF" w:rsidRDefault="00BA7712" w:rsidP="0037453A">
      <w:pPr>
        <w:rPr>
          <w:lang w:val="en-GB"/>
        </w:rPr>
      </w:pPr>
      <w:r w:rsidRPr="00361FBF">
        <w:rPr>
          <w:lang w:val="en-GB"/>
        </w:rPr>
        <w:t>Firstly</w:t>
      </w:r>
      <w:r w:rsidR="00F74946" w:rsidRPr="00361FBF">
        <w:rPr>
          <w:lang w:val="en-GB"/>
        </w:rPr>
        <w:t>,</w:t>
      </w:r>
      <w:r w:rsidRPr="00361FBF">
        <w:rPr>
          <w:lang w:val="en-GB"/>
        </w:rPr>
        <w:t xml:space="preserve"> we </w:t>
      </w:r>
      <w:del w:id="95" w:author="Dejana Popovic" w:date="2021-02-06T09:22:00Z">
        <w:r w:rsidRPr="00361FBF" w:rsidDel="00596DF4">
          <w:rPr>
            <w:lang w:val="en-GB"/>
          </w:rPr>
          <w:delText>will have</w:delText>
        </w:r>
      </w:del>
      <w:ins w:id="96" w:author="Dejana Popovic" w:date="2021-02-06T09:22:00Z">
        <w:r w:rsidR="00596DF4">
          <w:rPr>
            <w:lang w:val="en-GB"/>
          </w:rPr>
          <w:t>n</w:t>
        </w:r>
      </w:ins>
      <w:ins w:id="97" w:author="Dejana Popovic" w:date="2021-02-06T09:23:00Z">
        <w:r w:rsidR="00596DF4">
          <w:rPr>
            <w:lang w:val="en-GB"/>
          </w:rPr>
          <w:t>eeded</w:t>
        </w:r>
      </w:ins>
      <w:r w:rsidRPr="00361FBF">
        <w:rPr>
          <w:lang w:val="en-GB"/>
        </w:rPr>
        <w:t xml:space="preserve"> to clean the data and do extensive </w:t>
      </w:r>
      <w:r w:rsidR="00F74946" w:rsidRPr="00361FBF">
        <w:rPr>
          <w:lang w:val="en-GB"/>
        </w:rPr>
        <w:t>pre-processing</w:t>
      </w:r>
      <w:r w:rsidRPr="00361FBF">
        <w:rPr>
          <w:lang w:val="en-GB"/>
        </w:rPr>
        <w:t xml:space="preserve"> of the given medical records. We</w:t>
      </w:r>
      <w:ins w:id="98" w:author="Dejana Popovic" w:date="2021-02-06T09:23:00Z">
        <w:r w:rsidR="00596DF4">
          <w:rPr>
            <w:lang w:val="en-GB"/>
          </w:rPr>
          <w:t xml:space="preserve"> </w:t>
        </w:r>
      </w:ins>
      <w:del w:id="99" w:author="Dejana Popovic" w:date="2021-02-06T09:23:00Z">
        <w:r w:rsidRPr="00361FBF" w:rsidDel="00596DF4">
          <w:rPr>
            <w:lang w:val="en-GB"/>
          </w:rPr>
          <w:delText xml:space="preserve"> will also </w:delText>
        </w:r>
      </w:del>
      <w:r w:rsidRPr="00361FBF">
        <w:rPr>
          <w:lang w:val="en-GB"/>
        </w:rPr>
        <w:t>use</w:t>
      </w:r>
      <w:ins w:id="100" w:author="Dejana Popovic" w:date="2021-02-06T09:23:00Z">
        <w:r w:rsidR="00596DF4">
          <w:rPr>
            <w:lang w:val="en-GB"/>
          </w:rPr>
          <w:t>d</w:t>
        </w:r>
      </w:ins>
      <w:r w:rsidRPr="00361FBF">
        <w:rPr>
          <w:lang w:val="en-GB"/>
        </w:rPr>
        <w:t xml:space="preserve"> domain knowledge to make some feature selection among all the available variables. This </w:t>
      </w:r>
      <w:del w:id="101" w:author="Dejana Popovic" w:date="2021-02-06T09:24:00Z">
        <w:r w:rsidRPr="00361FBF" w:rsidDel="00596DF4">
          <w:rPr>
            <w:lang w:val="en-GB"/>
          </w:rPr>
          <w:delText>will then help</w:delText>
        </w:r>
      </w:del>
      <w:ins w:id="102" w:author="Dejana Popovic" w:date="2021-02-06T09:24:00Z">
        <w:r w:rsidR="00596DF4">
          <w:rPr>
            <w:lang w:val="en-GB"/>
          </w:rPr>
          <w:t>allowed</w:t>
        </w:r>
      </w:ins>
      <w:r w:rsidRPr="00361FBF">
        <w:rPr>
          <w:lang w:val="en-GB"/>
        </w:rPr>
        <w:t xml:space="preserve"> </w:t>
      </w:r>
      <w:ins w:id="103" w:author="Dejana Popovic" w:date="2021-02-06T09:33:00Z">
        <w:r w:rsidR="009926A7">
          <w:rPr>
            <w:lang w:val="en-GB"/>
          </w:rPr>
          <w:t xml:space="preserve">us </w:t>
        </w:r>
      </w:ins>
      <w:ins w:id="104" w:author="Dejana Popovic" w:date="2021-02-06T09:24:00Z">
        <w:r w:rsidR="00596DF4">
          <w:rPr>
            <w:lang w:val="en-GB"/>
          </w:rPr>
          <w:t>to</w:t>
        </w:r>
      </w:ins>
      <w:del w:id="105" w:author="Dejana Popovic" w:date="2021-02-06T09:24:00Z">
        <w:r w:rsidRPr="00361FBF" w:rsidDel="00596DF4">
          <w:rPr>
            <w:lang w:val="en-GB"/>
          </w:rPr>
          <w:delText>us</w:delText>
        </w:r>
      </w:del>
      <w:r w:rsidRPr="00361FBF">
        <w:rPr>
          <w:lang w:val="en-GB"/>
        </w:rPr>
        <w:t xml:space="preserve"> create different machine </w:t>
      </w:r>
      <w:r w:rsidR="00F74946" w:rsidRPr="00361FBF">
        <w:rPr>
          <w:lang w:val="en-GB"/>
        </w:rPr>
        <w:t>learning</w:t>
      </w:r>
      <w:r w:rsidRPr="00361FBF">
        <w:rPr>
          <w:lang w:val="en-GB"/>
        </w:rPr>
        <w:t xml:space="preserve"> models such as </w:t>
      </w:r>
      <w:commentRangeStart w:id="106"/>
      <w:r w:rsidRPr="00361FBF">
        <w:rPr>
          <w:lang w:val="en-GB"/>
        </w:rPr>
        <w:t>Lasso Regression, SVM, Neural Networks, Random Forests</w:t>
      </w:r>
      <w:r w:rsidR="00EF493F">
        <w:rPr>
          <w:lang w:val="en-GB"/>
        </w:rPr>
        <w:t>,</w:t>
      </w:r>
      <w:commentRangeEnd w:id="106"/>
      <w:r w:rsidR="009926A7">
        <w:rPr>
          <w:rStyle w:val="CommentReference"/>
        </w:rPr>
        <w:commentReference w:id="106"/>
      </w:r>
      <w:r w:rsidR="00EF493F">
        <w:rPr>
          <w:lang w:val="en-GB"/>
        </w:rPr>
        <w:t xml:space="preserve"> </w:t>
      </w:r>
      <w:r w:rsidR="00C234FC">
        <w:rPr>
          <w:lang w:val="en-GB"/>
        </w:rPr>
        <w:t>etc.</w:t>
      </w:r>
    </w:p>
    <w:p w14:paraId="752246EF" w14:textId="47F39254" w:rsidR="00BD2A9C" w:rsidRPr="00361FBF" w:rsidDel="00596DF4" w:rsidRDefault="00BD2A9C" w:rsidP="0037453A">
      <w:pPr>
        <w:rPr>
          <w:moveFrom w:id="107" w:author="Dejana Popovic" w:date="2021-02-06T09:24:00Z"/>
          <w:lang w:val="en-GB"/>
        </w:rPr>
      </w:pPr>
      <w:moveFromRangeStart w:id="108" w:author="Dejana Popovic" w:date="2021-02-06T09:24:00Z" w:name="move63495903"/>
      <w:moveFrom w:id="109" w:author="Dejana Popovic" w:date="2021-02-06T09:24:00Z">
        <w:r w:rsidRPr="00361FBF" w:rsidDel="00596DF4">
          <w:rPr>
            <w:lang w:val="en-GB"/>
          </w:rPr>
          <w:t xml:space="preserve">Our expectations for machine learning predictions are high. We tend to drastically improve the prediction accuracy and this way help detect and prevent some upcoming </w:t>
        </w:r>
        <w:r w:rsidR="00F74946" w:rsidRPr="00361FBF" w:rsidDel="00596DF4">
          <w:rPr>
            <w:lang w:val="en-GB"/>
          </w:rPr>
          <w:t>diseases</w:t>
        </w:r>
        <w:r w:rsidRPr="00361FBF" w:rsidDel="00596DF4">
          <w:rPr>
            <w:lang w:val="en-GB"/>
          </w:rPr>
          <w:t>.</w:t>
        </w:r>
      </w:moveFrom>
    </w:p>
    <w:moveFromRangeEnd w:id="108"/>
    <w:p w14:paraId="1401618B" w14:textId="688B6C07" w:rsidR="00F74946" w:rsidRPr="00361FBF" w:rsidRDefault="00F74946" w:rsidP="0037453A">
      <w:pPr>
        <w:rPr>
          <w:lang w:val="en-GB"/>
        </w:rPr>
      </w:pPr>
      <w:r w:rsidRPr="00361FBF">
        <w:rPr>
          <w:lang w:val="en-GB"/>
        </w:rPr>
        <w:t>We are currently predicting VO2max with the following formulas:</w:t>
      </w:r>
    </w:p>
    <w:p w14:paraId="631E0A44" w14:textId="214594FD" w:rsidR="00F74946" w:rsidRPr="00361FBF" w:rsidRDefault="00F74946" w:rsidP="00F74946">
      <w:pPr>
        <w:pStyle w:val="ListParagraph"/>
        <w:numPr>
          <w:ilvl w:val="0"/>
          <w:numId w:val="1"/>
        </w:numPr>
        <w:rPr>
          <w:lang w:val="en-GB"/>
        </w:rPr>
      </w:pPr>
      <w:r w:rsidRPr="00361FBF">
        <w:rPr>
          <w:rFonts w:ascii="Calibri" w:hAnsi="Calibri" w:cs="Calibri"/>
          <w:color w:val="000000"/>
        </w:rPr>
        <w:t>Mayer’s formula from Friend registry</w:t>
      </w:r>
    </w:p>
    <w:p w14:paraId="05717000" w14:textId="649ECF06" w:rsidR="00F74946" w:rsidRPr="00361FBF" w:rsidRDefault="00F74946" w:rsidP="00F74946">
      <w:pPr>
        <w:pStyle w:val="ListParagraph"/>
        <w:rPr>
          <w:lang w:val="en-GB"/>
        </w:rPr>
      </w:pPr>
      <w:r w:rsidRPr="00361FBF">
        <w:rPr>
          <w:noProof/>
          <w:lang w:val="en-US"/>
        </w:rPr>
        <w:drawing>
          <wp:inline distT="0" distB="0" distL="0" distR="0" wp14:anchorId="3C468787" wp14:editId="1E98BD31">
            <wp:extent cx="5731510" cy="499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0B4C" w14:textId="7AF02840" w:rsidR="00F74946" w:rsidRPr="00361FBF" w:rsidRDefault="00F74946" w:rsidP="00F7494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commentRangeStart w:id="110"/>
      <w:r w:rsidRPr="00361FBF">
        <w:rPr>
          <w:lang w:val="en-US"/>
        </w:rPr>
        <w:t xml:space="preserve">Wasserman’s formula </w:t>
      </w:r>
      <w:commentRangeEnd w:id="110"/>
      <w:r w:rsidR="009926A7">
        <w:rPr>
          <w:rStyle w:val="CommentReference"/>
        </w:rPr>
        <w:commentReference w:id="110"/>
      </w:r>
    </w:p>
    <w:p w14:paraId="6A45114A" w14:textId="77777777" w:rsidR="00F74946" w:rsidRPr="00361FBF" w:rsidRDefault="00F74946" w:rsidP="00F74946">
      <w:pPr>
        <w:pStyle w:val="ListParagraph"/>
        <w:spacing w:after="0" w:line="240" w:lineRule="auto"/>
        <w:rPr>
          <w:lang w:val="en-US"/>
        </w:rPr>
      </w:pPr>
    </w:p>
    <w:p w14:paraId="1CA4600B" w14:textId="4D7D3909" w:rsidR="00F74946" w:rsidRPr="00361FBF" w:rsidRDefault="00F74946" w:rsidP="0037453A">
      <w:pPr>
        <w:rPr>
          <w:lang w:val="en-GB"/>
        </w:rPr>
      </w:pPr>
      <w:r w:rsidRPr="00361FBF">
        <w:rPr>
          <w:lang w:val="en-GB"/>
        </w:rPr>
        <w:t>And HRmax with:</w:t>
      </w:r>
    </w:p>
    <w:p w14:paraId="27A4A3EC" w14:textId="77777777" w:rsidR="00F74946" w:rsidRPr="00361FBF" w:rsidRDefault="00F74946" w:rsidP="00F74946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361FBF">
        <w:rPr>
          <w:lang w:val="en-US"/>
        </w:rPr>
        <w:t>220 – age</w:t>
      </w:r>
    </w:p>
    <w:p w14:paraId="5801DB4B" w14:textId="18763509" w:rsidR="00F74946" w:rsidRPr="00361FBF" w:rsidRDefault="00F74946" w:rsidP="00F74946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lang w:val="en-US"/>
        </w:rPr>
      </w:pPr>
      <w:r w:rsidRPr="00361FBF">
        <w:rPr>
          <w:rFonts w:cstheme="minorHAnsi"/>
          <w:lang w:val="en-US"/>
        </w:rPr>
        <w:t>209.2 − 0.72(age)</w:t>
      </w:r>
    </w:p>
    <w:p w14:paraId="4F71DC32" w14:textId="77777777" w:rsidR="00E929F7" w:rsidRDefault="00E929F7" w:rsidP="0037453A">
      <w:pPr>
        <w:rPr>
          <w:rFonts w:cstheme="minorHAnsi"/>
          <w:lang w:val="en-US"/>
        </w:rPr>
      </w:pPr>
    </w:p>
    <w:p w14:paraId="40557A28" w14:textId="4E41C8F5" w:rsidR="00CD3D22" w:rsidRPr="00361FBF" w:rsidRDefault="002415A6" w:rsidP="0037453A">
      <w:pPr>
        <w:rPr>
          <w:lang w:val="en-GB"/>
        </w:rPr>
      </w:pPr>
      <w:r w:rsidRPr="00361FBF">
        <w:rPr>
          <w:lang w:val="en-GB"/>
        </w:rPr>
        <w:t>As we can s</w:t>
      </w:r>
      <w:r w:rsidR="00C234FC">
        <w:rPr>
          <w:lang w:val="en-GB"/>
        </w:rPr>
        <w:t>e</w:t>
      </w:r>
      <w:r w:rsidRPr="00361FBF">
        <w:rPr>
          <w:lang w:val="en-GB"/>
        </w:rPr>
        <w:t xml:space="preserve">e in the examples above, these formulas really do present a very simple linear regression solution. For our first test we also used a linear regression but with more variables and with </w:t>
      </w:r>
      <w:commentRangeStart w:id="111"/>
      <w:r w:rsidRPr="00361FBF">
        <w:rPr>
          <w:lang w:val="en-GB"/>
        </w:rPr>
        <w:t xml:space="preserve">L1 regularization </w:t>
      </w:r>
      <w:commentRangeEnd w:id="111"/>
      <w:r w:rsidR="009926A7">
        <w:rPr>
          <w:rStyle w:val="CommentReference"/>
        </w:rPr>
        <w:commentReference w:id="111"/>
      </w:r>
      <w:r w:rsidRPr="00361FBF">
        <w:rPr>
          <w:lang w:val="en-GB"/>
        </w:rPr>
        <w:t xml:space="preserve">to get a feel of which features are important. Before we could do that, we had to do some pre-processing. </w:t>
      </w:r>
    </w:p>
    <w:p w14:paraId="0DAA71AC" w14:textId="7E75C90C" w:rsidR="002415A6" w:rsidRPr="00361FBF" w:rsidRDefault="002415A6" w:rsidP="0037453A">
      <w:pPr>
        <w:rPr>
          <w:lang w:val="en-GB"/>
        </w:rPr>
      </w:pPr>
      <w:r w:rsidRPr="00361FBF">
        <w:rPr>
          <w:lang w:val="en-GB"/>
        </w:rPr>
        <w:t xml:space="preserve">We first got rid of current predictions that were present in the data set, so that it </w:t>
      </w:r>
      <w:r w:rsidR="00C234FC">
        <w:rPr>
          <w:lang w:val="en-GB"/>
        </w:rPr>
        <w:t>wouldn’t</w:t>
      </w:r>
      <w:r w:rsidRPr="00361FBF">
        <w:rPr>
          <w:lang w:val="en-GB"/>
        </w:rPr>
        <w:t xml:space="preserve"> mess with our predictions later. We also deleted a few rows that did not </w:t>
      </w:r>
      <w:commentRangeStart w:id="112"/>
      <w:r w:rsidRPr="00361FBF">
        <w:rPr>
          <w:lang w:val="en-GB"/>
        </w:rPr>
        <w:t xml:space="preserve">contain any value for our target </w:t>
      </w:r>
      <w:commentRangeEnd w:id="112"/>
      <w:r w:rsidR="006209C0">
        <w:rPr>
          <w:rStyle w:val="CommentReference"/>
        </w:rPr>
        <w:commentReference w:id="112"/>
      </w:r>
      <w:r w:rsidRPr="00361FBF">
        <w:rPr>
          <w:lang w:val="en-GB"/>
        </w:rPr>
        <w:t xml:space="preserve">variables. We used </w:t>
      </w:r>
      <w:commentRangeStart w:id="113"/>
      <w:r w:rsidRPr="00361FBF">
        <w:rPr>
          <w:lang w:val="en-GB"/>
        </w:rPr>
        <w:t xml:space="preserve">one-hot encoding </w:t>
      </w:r>
      <w:commentRangeEnd w:id="113"/>
      <w:r w:rsidR="009926A7">
        <w:rPr>
          <w:rStyle w:val="CommentReference"/>
        </w:rPr>
        <w:commentReference w:id="113"/>
      </w:r>
      <w:r w:rsidRPr="00361FBF">
        <w:rPr>
          <w:lang w:val="en-GB"/>
        </w:rPr>
        <w:t xml:space="preserve">on some attributes to be able to use them as continuous variables. To get our first features we introduced </w:t>
      </w:r>
      <w:commentRangeStart w:id="114"/>
      <w:r w:rsidRPr="00361FBF">
        <w:rPr>
          <w:lang w:val="en-GB"/>
        </w:rPr>
        <w:t xml:space="preserve">domain knowledge. </w:t>
      </w:r>
      <w:commentRangeEnd w:id="114"/>
      <w:r w:rsidR="006209C0">
        <w:rPr>
          <w:rStyle w:val="CommentReference"/>
        </w:rPr>
        <w:commentReference w:id="114"/>
      </w:r>
      <w:r w:rsidR="00377530" w:rsidRPr="00361FBF">
        <w:rPr>
          <w:lang w:val="en-GB"/>
        </w:rPr>
        <w:t xml:space="preserve">We checked all the value densities of all attributes and got an evaluation from the cardiology specialist on each of them. </w:t>
      </w:r>
    </w:p>
    <w:p w14:paraId="5204F5BE" w14:textId="3FA8CD04" w:rsidR="00377530" w:rsidRPr="00361FBF" w:rsidRDefault="00377530" w:rsidP="00377530">
      <w:pPr>
        <w:rPr>
          <w:lang w:val="en-GB"/>
        </w:rPr>
      </w:pPr>
      <w:r w:rsidRPr="00361FBF">
        <w:rPr>
          <w:lang w:val="en-GB"/>
        </w:rPr>
        <w:t>Final attributes for building models w</w:t>
      </w:r>
      <w:ins w:id="115" w:author="Dejana Popovic" w:date="2021-02-06T09:43:00Z">
        <w:r w:rsidR="006209C0">
          <w:rPr>
            <w:lang w:val="en-GB"/>
          </w:rPr>
          <w:t>ere</w:t>
        </w:r>
      </w:ins>
      <w:del w:id="116" w:author="Dejana Popovic" w:date="2021-02-06T09:43:00Z">
        <w:r w:rsidRPr="00361FBF" w:rsidDel="006209C0">
          <w:rPr>
            <w:lang w:val="en-GB"/>
          </w:rPr>
          <w:delText>as</w:delText>
        </w:r>
      </w:del>
      <w:r w:rsidRPr="00361FBF">
        <w:rPr>
          <w:lang w:val="en-GB"/>
        </w:rPr>
        <w:t>:</w:t>
      </w:r>
    </w:p>
    <w:p w14:paraId="285D08A6" w14:textId="7DC5F429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commentRangeStart w:id="117"/>
      <w:r w:rsidRPr="00361FBF">
        <w:rPr>
          <w:lang w:val="en-GB"/>
        </w:rPr>
        <w:t xml:space="preserve">Smoking </w:t>
      </w:r>
      <w:ins w:id="118" w:author="Dejana Popovic" w:date="2021-02-06T09:45:00Z">
        <w:r w:rsidR="006209C0">
          <w:rPr>
            <w:lang w:val="en-GB"/>
          </w:rPr>
          <w:t xml:space="preserve">status </w:t>
        </w:r>
      </w:ins>
      <w:r w:rsidRPr="00361FBF">
        <w:rPr>
          <w:lang w:val="en-GB"/>
        </w:rPr>
        <w:t xml:space="preserve">(merged: @1rsSmoked, PackDay_1.0, PackDay_3.0, Smoked _1.0 Smoked _2.0), </w:t>
      </w:r>
      <w:commentRangeEnd w:id="117"/>
      <w:r w:rsidR="006209C0">
        <w:rPr>
          <w:rStyle w:val="CommentReference"/>
        </w:rPr>
        <w:commentReference w:id="117"/>
      </w:r>
    </w:p>
    <w:p w14:paraId="654B65AB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361FBF">
        <w:rPr>
          <w:lang w:val="en-GB"/>
        </w:rPr>
        <w:t>PhysInactive</w:t>
      </w:r>
      <w:proofErr w:type="spellEnd"/>
      <w:r w:rsidRPr="00361FBF">
        <w:rPr>
          <w:lang w:val="en-GB"/>
        </w:rPr>
        <w:t xml:space="preserve"> (merged: all </w:t>
      </w:r>
      <w:proofErr w:type="spellStart"/>
      <w:r w:rsidRPr="00361FBF">
        <w:rPr>
          <w:lang w:val="en-GB"/>
        </w:rPr>
        <w:t>PAStatus</w:t>
      </w:r>
      <w:proofErr w:type="spellEnd"/>
      <w:r w:rsidRPr="00361FBF">
        <w:rPr>
          <w:lang w:val="en-GB"/>
        </w:rPr>
        <w:t xml:space="preserve">), </w:t>
      </w:r>
    </w:p>
    <w:p w14:paraId="14F7B512" w14:textId="74DE37FC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361FBF">
        <w:rPr>
          <w:lang w:val="en-GB"/>
        </w:rPr>
        <w:t>Ar</w:t>
      </w:r>
      <w:ins w:id="119" w:author="Dejana Popovic" w:date="2021-02-06T09:47:00Z">
        <w:r w:rsidR="006209C0">
          <w:rPr>
            <w:lang w:val="en-GB"/>
          </w:rPr>
          <w:t>hy</w:t>
        </w:r>
      </w:ins>
      <w:del w:id="120" w:author="Dejana Popovic" w:date="2021-02-06T09:47:00Z">
        <w:r w:rsidRPr="00361FBF" w:rsidDel="006209C0">
          <w:rPr>
            <w:lang w:val="en-GB"/>
          </w:rPr>
          <w:delText>i</w:delText>
        </w:r>
      </w:del>
      <w:r w:rsidRPr="00361FBF">
        <w:rPr>
          <w:lang w:val="en-GB"/>
        </w:rPr>
        <w:t>t</w:t>
      </w:r>
      <w:ins w:id="121" w:author="Dejana Popovic" w:date="2021-02-06T09:47:00Z">
        <w:r w:rsidR="006209C0">
          <w:rPr>
            <w:lang w:val="en-GB"/>
          </w:rPr>
          <w:t>h</w:t>
        </w:r>
      </w:ins>
      <w:r w:rsidRPr="00361FBF">
        <w:rPr>
          <w:lang w:val="en-GB"/>
        </w:rPr>
        <w:t>mia</w:t>
      </w:r>
      <w:proofErr w:type="spellEnd"/>
      <w:r w:rsidRPr="00361FBF">
        <w:rPr>
          <w:lang w:val="en-GB"/>
        </w:rPr>
        <w:t xml:space="preserve"> (merged: </w:t>
      </w:r>
      <w:proofErr w:type="spellStart"/>
      <w:r w:rsidRPr="00361FBF">
        <w:rPr>
          <w:lang w:val="en-GB"/>
        </w:rPr>
        <w:t>resting_ecg</w:t>
      </w:r>
      <w:proofErr w:type="spellEnd"/>
      <w:r w:rsidRPr="00361FBF">
        <w:rPr>
          <w:lang w:val="en-GB"/>
        </w:rPr>
        <w:t xml:space="preserve">, </w:t>
      </w:r>
      <w:proofErr w:type="spellStart"/>
      <w:r w:rsidRPr="00361FBF">
        <w:rPr>
          <w:lang w:val="en-GB"/>
        </w:rPr>
        <w:t>gxt_arr</w:t>
      </w:r>
      <w:proofErr w:type="spellEnd"/>
      <w:r w:rsidRPr="00361FBF">
        <w:rPr>
          <w:lang w:val="en-GB"/>
        </w:rPr>
        <w:t xml:space="preserve">), </w:t>
      </w:r>
    </w:p>
    <w:p w14:paraId="1AE4B642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r w:rsidRPr="00361FBF">
        <w:rPr>
          <w:lang w:val="en-GB"/>
        </w:rPr>
        <w:t xml:space="preserve">waist, </w:t>
      </w:r>
    </w:p>
    <w:p w14:paraId="0F3DAE59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r w:rsidRPr="00361FBF">
        <w:rPr>
          <w:lang w:val="en-GB"/>
        </w:rPr>
        <w:t xml:space="preserve">bodyfat, </w:t>
      </w:r>
    </w:p>
    <w:p w14:paraId="27671102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361FBF">
        <w:rPr>
          <w:lang w:val="en-GB"/>
        </w:rPr>
        <w:t>fvc</w:t>
      </w:r>
      <w:proofErr w:type="spellEnd"/>
      <w:r w:rsidRPr="00361FBF">
        <w:rPr>
          <w:lang w:val="en-GB"/>
        </w:rPr>
        <w:t xml:space="preserve">, </w:t>
      </w:r>
    </w:p>
    <w:p w14:paraId="138632B8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r w:rsidRPr="00361FBF">
        <w:rPr>
          <w:lang w:val="en-GB"/>
        </w:rPr>
        <w:t xml:space="preserve">fev1,  </w:t>
      </w:r>
    </w:p>
    <w:p w14:paraId="2BFDA214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361FBF">
        <w:rPr>
          <w:lang w:val="en-GB"/>
        </w:rPr>
        <w:t>AnyMeds</w:t>
      </w:r>
      <w:proofErr w:type="spellEnd"/>
      <w:r w:rsidRPr="00361FBF">
        <w:rPr>
          <w:lang w:val="en-GB"/>
        </w:rPr>
        <w:t xml:space="preserve"> AN do AY, </w:t>
      </w:r>
    </w:p>
    <w:p w14:paraId="708DBE16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361FBF">
        <w:rPr>
          <w:lang w:val="en-GB"/>
        </w:rPr>
        <w:t>All_disease</w:t>
      </w:r>
      <w:proofErr w:type="spellEnd"/>
      <w:r w:rsidRPr="00361FBF">
        <w:rPr>
          <w:lang w:val="en-GB"/>
        </w:rPr>
        <w:t xml:space="preserve">, </w:t>
      </w:r>
    </w:p>
    <w:p w14:paraId="1D93CB0F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361FBF">
        <w:rPr>
          <w:lang w:val="en-GB"/>
        </w:rPr>
        <w:t>resting_dbp</w:t>
      </w:r>
      <w:proofErr w:type="spellEnd"/>
      <w:r w:rsidRPr="00361FBF">
        <w:rPr>
          <w:lang w:val="en-GB"/>
        </w:rPr>
        <w:t xml:space="preserve">, </w:t>
      </w:r>
    </w:p>
    <w:p w14:paraId="7265436A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361FBF">
        <w:rPr>
          <w:lang w:val="en-GB"/>
        </w:rPr>
        <w:t>resting_sbp</w:t>
      </w:r>
      <w:proofErr w:type="spellEnd"/>
      <w:r w:rsidRPr="00361FBF">
        <w:rPr>
          <w:lang w:val="en-GB"/>
        </w:rPr>
        <w:t xml:space="preserve">, </w:t>
      </w:r>
    </w:p>
    <w:p w14:paraId="4C704C37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361FBF">
        <w:rPr>
          <w:lang w:val="en-GB"/>
        </w:rPr>
        <w:t>resting_hr</w:t>
      </w:r>
      <w:proofErr w:type="spellEnd"/>
      <w:r w:rsidRPr="00361FBF">
        <w:rPr>
          <w:lang w:val="en-GB"/>
        </w:rPr>
        <w:t xml:space="preserve">, </w:t>
      </w:r>
    </w:p>
    <w:p w14:paraId="0408E292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commentRangeStart w:id="122"/>
      <w:proofErr w:type="spellStart"/>
      <w:r w:rsidRPr="00361FBF">
        <w:rPr>
          <w:lang w:val="en-GB"/>
        </w:rPr>
        <w:t>CR_Code</w:t>
      </w:r>
      <w:proofErr w:type="spellEnd"/>
      <w:r w:rsidRPr="00361FBF">
        <w:rPr>
          <w:lang w:val="en-GB"/>
        </w:rPr>
        <w:t xml:space="preserve"> (one-hot encoded), </w:t>
      </w:r>
      <w:commentRangeEnd w:id="122"/>
      <w:r w:rsidR="006209C0">
        <w:rPr>
          <w:rStyle w:val="CommentReference"/>
        </w:rPr>
        <w:commentReference w:id="122"/>
      </w:r>
    </w:p>
    <w:p w14:paraId="6F119FEB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361FBF">
        <w:rPr>
          <w:lang w:val="en-GB"/>
        </w:rPr>
        <w:t>ethnic_code</w:t>
      </w:r>
      <w:proofErr w:type="spellEnd"/>
      <w:r w:rsidRPr="00361FBF">
        <w:rPr>
          <w:lang w:val="en-GB"/>
        </w:rPr>
        <w:t xml:space="preserve"> (dummies), </w:t>
      </w:r>
    </w:p>
    <w:p w14:paraId="794C4AB4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r w:rsidRPr="00361FBF">
        <w:rPr>
          <w:lang w:val="en-GB"/>
        </w:rPr>
        <w:t xml:space="preserve">height inch-&gt;cm, </w:t>
      </w:r>
    </w:p>
    <w:p w14:paraId="2997F10A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r w:rsidRPr="00361FBF">
        <w:rPr>
          <w:lang w:val="en-GB"/>
        </w:rPr>
        <w:t xml:space="preserve">weight </w:t>
      </w:r>
      <w:proofErr w:type="spellStart"/>
      <w:r w:rsidRPr="00361FBF">
        <w:rPr>
          <w:lang w:val="en-GB"/>
        </w:rPr>
        <w:t>Ib</w:t>
      </w:r>
      <w:proofErr w:type="spellEnd"/>
      <w:r w:rsidRPr="00361FBF">
        <w:rPr>
          <w:lang w:val="en-GB"/>
        </w:rPr>
        <w:t xml:space="preserve">-&gt;kg, </w:t>
      </w:r>
    </w:p>
    <w:p w14:paraId="315AA8F2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r w:rsidRPr="00361FBF">
        <w:rPr>
          <w:lang w:val="en-GB"/>
        </w:rPr>
        <w:t xml:space="preserve">BMI, </w:t>
      </w:r>
    </w:p>
    <w:p w14:paraId="4A7A0652" w14:textId="77777777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361FBF">
        <w:rPr>
          <w:lang w:val="en-GB"/>
        </w:rPr>
        <w:t>ageattest</w:t>
      </w:r>
      <w:proofErr w:type="spellEnd"/>
      <w:r w:rsidRPr="00361FBF">
        <w:rPr>
          <w:lang w:val="en-GB"/>
        </w:rPr>
        <w:t xml:space="preserve">, </w:t>
      </w:r>
    </w:p>
    <w:p w14:paraId="28A11116" w14:textId="4651664F" w:rsidR="00377530" w:rsidRPr="00361FBF" w:rsidRDefault="00377530" w:rsidP="00377530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361FBF">
        <w:rPr>
          <w:lang w:val="en-GB"/>
        </w:rPr>
        <w:t>Gender_Male</w:t>
      </w:r>
      <w:proofErr w:type="spellEnd"/>
    </w:p>
    <w:p w14:paraId="0C44123D" w14:textId="77777777" w:rsidR="00C45997" w:rsidRDefault="00377530" w:rsidP="00C45997">
      <w:pPr>
        <w:rPr>
          <w:lang w:val="en-GB"/>
        </w:rPr>
      </w:pPr>
      <w:r w:rsidRPr="00361FBF">
        <w:rPr>
          <w:lang w:val="en-GB"/>
        </w:rPr>
        <w:t>We still had to replace some missing values. We use a very simple approach since there were a lot of missing values in some attributes. We used mean value for true continuous variables and median value for one-hot encoded attributes. Finally, we did a minmax normalization and saved min and max values for later transformations.</w:t>
      </w:r>
    </w:p>
    <w:p w14:paraId="027AE7B7" w14:textId="3175F783" w:rsidR="00C45997" w:rsidRDefault="00C45997" w:rsidP="00C45997">
      <w:pPr>
        <w:rPr>
          <w:lang w:val="en-GB"/>
        </w:rPr>
      </w:pPr>
      <w:commentRangeStart w:id="123"/>
      <w:r>
        <w:rPr>
          <w:lang w:val="en-GB"/>
        </w:rPr>
        <w:t xml:space="preserve">We used 2 different models to test the efficiency. The first one was Lasso, or L1 regularized Regression. Since Lasso tends to set the “unnecessary” attributes to 0 we can use it as features selection. We can see the </w:t>
      </w:r>
      <w:r w:rsidR="00084F18">
        <w:rPr>
          <w:lang w:val="en-GB"/>
        </w:rPr>
        <w:t xml:space="preserve">Lasso selection on the </w:t>
      </w:r>
      <w:r>
        <w:rPr>
          <w:lang w:val="en-GB"/>
        </w:rPr>
        <w:t>two tables for HRmax and VO2max. The second model was a Random Forests model with 250 trees and max depth of each tree was equal to 10.</w:t>
      </w:r>
      <w:commentRangeEnd w:id="123"/>
      <w:r w:rsidR="006209C0">
        <w:rPr>
          <w:rStyle w:val="CommentReference"/>
        </w:rPr>
        <w:commentReference w:id="123"/>
      </w:r>
    </w:p>
    <w:p w14:paraId="2183534F" w14:textId="0AE11570" w:rsidR="00F1227A" w:rsidRDefault="00F1227A" w:rsidP="00F12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ins w:id="124" w:author="Dejana Popovic" w:date="2021-02-06T09:58:00Z"/>
          <w:rFonts w:eastAsia="Times New Roman" w:cstheme="minorHAnsi"/>
          <w:color w:val="000000"/>
          <w:lang w:val="sl-SI"/>
        </w:rPr>
      </w:pPr>
      <w:r>
        <w:rPr>
          <w:rFonts w:eastAsia="Times New Roman" w:cstheme="minorHAnsi"/>
          <w:color w:val="000000"/>
          <w:lang w:val="sl-SI"/>
        </w:rPr>
        <w:t>* All the test were made without any feature selection algorithms and are done on all the attributes.</w:t>
      </w:r>
    </w:p>
    <w:p w14:paraId="78001033" w14:textId="357A5C4E" w:rsidR="006C75AC" w:rsidRDefault="006C75AC" w:rsidP="00F12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ins w:id="125" w:author="Dejana Popovic" w:date="2021-02-06T09:58:00Z"/>
          <w:rFonts w:eastAsia="Times New Roman" w:cstheme="minorHAnsi"/>
          <w:color w:val="000000"/>
          <w:lang w:val="sl-SI"/>
        </w:rPr>
      </w:pPr>
    </w:p>
    <w:p w14:paraId="3233E5D7" w14:textId="615200DC" w:rsidR="006C75AC" w:rsidRPr="00F1227A" w:rsidRDefault="006C75AC" w:rsidP="00F122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sl-SI"/>
        </w:rPr>
      </w:pPr>
      <w:ins w:id="126" w:author="Dejana Popovic" w:date="2021-02-06T09:58:00Z">
        <w:r>
          <w:rPr>
            <w:rFonts w:eastAsia="Times New Roman" w:cstheme="minorHAnsi"/>
            <w:color w:val="000000"/>
            <w:lang w:val="sl-SI"/>
          </w:rPr>
          <w:t>RESULTS</w:t>
        </w:r>
      </w:ins>
    </w:p>
    <w:p w14:paraId="7B4FA0F0" w14:textId="77777777" w:rsidR="00C45997" w:rsidRDefault="00986B16" w:rsidP="00C45997">
      <w:pPr>
        <w:keepNext/>
      </w:pPr>
      <w:r>
        <w:rPr>
          <w:noProof/>
        </w:rPr>
        <w:drawing>
          <wp:inline distT="0" distB="0" distL="0" distR="0" wp14:anchorId="34864B8C" wp14:editId="1F0D12BA">
            <wp:extent cx="2181225" cy="3638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50D5" w14:textId="417EC70D" w:rsidR="00C45997" w:rsidRDefault="00C45997" w:rsidP="00C45997">
      <w:pPr>
        <w:pStyle w:val="Caption"/>
      </w:pPr>
      <w:r>
        <w:t>H</w:t>
      </w:r>
      <w:r>
        <w:rPr>
          <w:lang w:val="sl-SI"/>
        </w:rPr>
        <w:t>R</w:t>
      </w:r>
      <w:r>
        <w:t>max</w:t>
      </w:r>
    </w:p>
    <w:p w14:paraId="0C585314" w14:textId="704A6E3F" w:rsidR="00C45997" w:rsidRDefault="00C45997" w:rsidP="00C45997">
      <w:pPr>
        <w:pStyle w:val="Caption"/>
      </w:pPr>
      <w:r>
        <w:rPr>
          <w:noProof/>
        </w:rPr>
        <w:drawing>
          <wp:inline distT="0" distB="0" distL="0" distR="0" wp14:anchorId="0789787C" wp14:editId="3FDFD62F">
            <wp:extent cx="1914525" cy="2409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DDA3" w14:textId="2185ED3B" w:rsidR="00361FBF" w:rsidRPr="00C45997" w:rsidRDefault="00C45997" w:rsidP="00C45997">
      <w:pPr>
        <w:pStyle w:val="Caption"/>
      </w:pPr>
      <w:r>
        <w:t>VO2max</w:t>
      </w:r>
    </w:p>
    <w:p w14:paraId="4CAB96D5" w14:textId="6DC64F5B" w:rsidR="009311F9" w:rsidRDefault="009311F9" w:rsidP="00361F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sl-SI"/>
        </w:rPr>
      </w:pPr>
    </w:p>
    <w:p w14:paraId="6BDF3810" w14:textId="7C054F95" w:rsidR="009311F9" w:rsidRDefault="009311F9" w:rsidP="00361F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sl-SI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sl-SI"/>
        </w:rPr>
        <w:t xml:space="preserve">Our results </w:t>
      </w:r>
      <w:r w:rsidR="00C45997">
        <w:rPr>
          <w:rFonts w:asciiTheme="minorHAnsi" w:hAnsiTheme="minorHAnsi" w:cstheme="minorHAnsi"/>
          <w:color w:val="000000"/>
          <w:sz w:val="22"/>
          <w:szCs w:val="22"/>
          <w:lang w:val="sl-SI"/>
        </w:rPr>
        <w:t xml:space="preserve">compared to the baseline formulas </w:t>
      </w:r>
      <w:r>
        <w:rPr>
          <w:rFonts w:asciiTheme="minorHAnsi" w:hAnsiTheme="minorHAnsi" w:cstheme="minorHAnsi"/>
          <w:color w:val="000000"/>
          <w:sz w:val="22"/>
          <w:szCs w:val="22"/>
          <w:lang w:val="sl-SI"/>
        </w:rPr>
        <w:t>are the following:</w:t>
      </w:r>
    </w:p>
    <w:p w14:paraId="161362F8" w14:textId="4E3AC3AA" w:rsidR="009311F9" w:rsidRDefault="009311F9" w:rsidP="00361F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sl-SI"/>
        </w:rPr>
      </w:pPr>
    </w:p>
    <w:p w14:paraId="3F712055" w14:textId="16A6B9FA" w:rsidR="009311F9" w:rsidRDefault="009E352E" w:rsidP="00361F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sl-SI"/>
        </w:rPr>
      </w:pPr>
      <w:commentRangeStart w:id="127"/>
      <w:r>
        <w:rPr>
          <w:noProof/>
        </w:rPr>
        <w:drawing>
          <wp:inline distT="0" distB="0" distL="0" distR="0" wp14:anchorId="5511A3B1" wp14:editId="20C1B39D">
            <wp:extent cx="2695575" cy="1019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27"/>
      <w:r w:rsidR="006C75AC">
        <w:rPr>
          <w:rStyle w:val="CommentReference"/>
          <w:rFonts w:asciiTheme="minorHAnsi" w:eastAsiaTheme="minorHAnsi" w:hAnsiTheme="minorHAnsi" w:cstheme="minorBidi"/>
        </w:rPr>
        <w:commentReference w:id="127"/>
      </w:r>
      <w:r>
        <w:rPr>
          <w:noProof/>
        </w:rPr>
        <w:drawing>
          <wp:inline distT="0" distB="0" distL="0" distR="0" wp14:anchorId="58F351ED" wp14:editId="099AE743">
            <wp:extent cx="2924175" cy="1000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6DFC" w14:textId="72CAF56C" w:rsidR="009E352E" w:rsidRDefault="009E352E" w:rsidP="00361F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sl-SI"/>
        </w:rPr>
      </w:pPr>
    </w:p>
    <w:p w14:paraId="6F361875" w14:textId="77777777" w:rsidR="00C45997" w:rsidRDefault="00C45997" w:rsidP="00361F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sl-SI"/>
        </w:rPr>
      </w:pPr>
    </w:p>
    <w:p w14:paraId="5ED88E1D" w14:textId="4BF206FD" w:rsidR="009E352E" w:rsidRDefault="009E352E" w:rsidP="00361F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sl-SI"/>
        </w:rPr>
      </w:pPr>
      <w:commentRangeStart w:id="128"/>
      <w:r>
        <w:rPr>
          <w:rFonts w:asciiTheme="minorHAnsi" w:hAnsiTheme="minorHAnsi" w:cstheme="minorHAnsi"/>
          <w:color w:val="000000"/>
          <w:sz w:val="22"/>
          <w:szCs w:val="22"/>
          <w:lang w:val="sl-SI"/>
        </w:rPr>
        <w:t>BLAND – ALTMAN plots</w:t>
      </w:r>
      <w:r w:rsidR="00F1227A">
        <w:rPr>
          <w:rFonts w:asciiTheme="minorHAnsi" w:hAnsiTheme="minorHAnsi" w:cstheme="minorHAnsi"/>
          <w:color w:val="000000"/>
          <w:sz w:val="22"/>
          <w:szCs w:val="22"/>
          <w:lang w:val="sl-SI"/>
        </w:rPr>
        <w:t xml:space="preserve"> for HRmax</w:t>
      </w:r>
      <w:r>
        <w:rPr>
          <w:rFonts w:asciiTheme="minorHAnsi" w:hAnsiTheme="minorHAnsi" w:cstheme="minorHAnsi"/>
          <w:color w:val="000000"/>
          <w:sz w:val="22"/>
          <w:szCs w:val="22"/>
          <w:lang w:val="sl-SI"/>
        </w:rPr>
        <w:t>:</w:t>
      </w:r>
      <w:commentRangeEnd w:id="128"/>
      <w:r w:rsidR="006C75AC">
        <w:rPr>
          <w:rStyle w:val="CommentReference"/>
          <w:rFonts w:asciiTheme="minorHAnsi" w:eastAsiaTheme="minorHAnsi" w:hAnsiTheme="minorHAnsi" w:cstheme="minorBidi"/>
        </w:rPr>
        <w:commentReference w:id="128"/>
      </w:r>
    </w:p>
    <w:p w14:paraId="1B42F0A5" w14:textId="77777777" w:rsidR="009E352E" w:rsidRDefault="009E352E" w:rsidP="00361F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sl-SI"/>
        </w:rPr>
      </w:pPr>
    </w:p>
    <w:p w14:paraId="22CAFA98" w14:textId="70CD9B63" w:rsidR="009E352E" w:rsidRDefault="00C45997" w:rsidP="00361F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sl-SI"/>
        </w:rPr>
      </w:pPr>
      <w:r>
        <w:rPr>
          <w:noProof/>
        </w:rPr>
        <w:drawing>
          <wp:inline distT="0" distB="0" distL="0" distR="0" wp14:anchorId="6C08E0B9" wp14:editId="3C1BB461">
            <wp:extent cx="2612571" cy="1714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9811" cy="173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27A">
        <w:rPr>
          <w:noProof/>
        </w:rPr>
        <w:drawing>
          <wp:inline distT="0" distB="0" distL="0" distR="0" wp14:anchorId="1ACF13F0" wp14:editId="043B51CD">
            <wp:extent cx="2586499" cy="174307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2156" cy="177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8499" w14:textId="1F02F74C" w:rsidR="00F1227A" w:rsidRDefault="00F1227A" w:rsidP="00361F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sl-SI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sl-SI"/>
        </w:rPr>
        <w:t>Formula1</w:t>
      </w:r>
      <w:r>
        <w:rPr>
          <w:rFonts w:asciiTheme="minorHAnsi" w:hAnsiTheme="minorHAnsi" w:cstheme="minorHAnsi"/>
          <w:color w:val="000000"/>
          <w:sz w:val="22"/>
          <w:szCs w:val="22"/>
          <w:lang w:val="sl-SI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lang w:val="sl-SI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lang w:val="sl-SI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lang w:val="sl-SI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  <w:lang w:val="sl-SI"/>
        </w:rPr>
        <w:tab/>
        <w:t>Formula2</w:t>
      </w:r>
    </w:p>
    <w:p w14:paraId="7369235A" w14:textId="77777777" w:rsidR="00F1227A" w:rsidRPr="00361FBF" w:rsidRDefault="00F1227A" w:rsidP="00361F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sl-SI"/>
        </w:rPr>
      </w:pPr>
    </w:p>
    <w:p w14:paraId="1BE58402" w14:textId="6056853F" w:rsidR="00361FBF" w:rsidRDefault="00F1227A" w:rsidP="00361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sl-SI"/>
        </w:rPr>
      </w:pPr>
      <w:r>
        <w:rPr>
          <w:noProof/>
        </w:rPr>
        <w:drawing>
          <wp:inline distT="0" distB="0" distL="0" distR="0" wp14:anchorId="1E778994" wp14:editId="3563C6EF">
            <wp:extent cx="2592265" cy="1743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7178" cy="175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42A803" wp14:editId="20419BE0">
            <wp:extent cx="2592070" cy="17216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5630" cy="173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9A96" w14:textId="56AC11D8" w:rsidR="00A64CD7" w:rsidRDefault="00F1227A" w:rsidP="00361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sl-SI"/>
        </w:rPr>
      </w:pPr>
      <w:r>
        <w:rPr>
          <w:rFonts w:eastAsia="Times New Roman" w:cstheme="minorHAnsi"/>
          <w:color w:val="000000"/>
          <w:lang w:val="sl-SI"/>
        </w:rPr>
        <w:t>Lasso</w:t>
      </w:r>
      <w:r>
        <w:rPr>
          <w:rFonts w:eastAsia="Times New Roman" w:cstheme="minorHAnsi"/>
          <w:color w:val="000000"/>
          <w:lang w:val="sl-SI"/>
        </w:rPr>
        <w:tab/>
      </w:r>
      <w:r>
        <w:rPr>
          <w:rFonts w:eastAsia="Times New Roman" w:cstheme="minorHAnsi"/>
          <w:color w:val="000000"/>
          <w:lang w:val="sl-SI"/>
        </w:rPr>
        <w:tab/>
      </w:r>
      <w:r>
        <w:rPr>
          <w:rFonts w:eastAsia="Times New Roman" w:cstheme="minorHAnsi"/>
          <w:color w:val="000000"/>
          <w:lang w:val="sl-SI"/>
        </w:rPr>
        <w:tab/>
      </w:r>
      <w:r>
        <w:rPr>
          <w:rFonts w:eastAsia="Times New Roman" w:cstheme="minorHAnsi"/>
          <w:color w:val="000000"/>
          <w:lang w:val="sl-SI"/>
        </w:rPr>
        <w:tab/>
      </w:r>
      <w:r>
        <w:rPr>
          <w:rFonts w:eastAsia="Times New Roman" w:cstheme="minorHAnsi"/>
          <w:color w:val="000000"/>
          <w:lang w:val="sl-SI"/>
        </w:rPr>
        <w:tab/>
        <w:t>Random Forests</w:t>
      </w:r>
    </w:p>
    <w:p w14:paraId="22356CF4" w14:textId="76A18C2D" w:rsidR="00F1227A" w:rsidRDefault="00F1227A" w:rsidP="00361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sl-SI"/>
        </w:rPr>
      </w:pPr>
    </w:p>
    <w:p w14:paraId="70E7D57C" w14:textId="1D62E23F" w:rsidR="00F1227A" w:rsidRDefault="00F1227A" w:rsidP="00F1227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sl-SI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sl-SI"/>
        </w:rPr>
        <w:t>BLAND – ALTMAN plots for VO2max:</w:t>
      </w:r>
    </w:p>
    <w:p w14:paraId="2E8B9BC0" w14:textId="77777777" w:rsidR="00F1227A" w:rsidRDefault="00F1227A" w:rsidP="00361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sl-SI"/>
        </w:rPr>
      </w:pPr>
    </w:p>
    <w:p w14:paraId="41987D46" w14:textId="6DE57DAC" w:rsidR="00F1227A" w:rsidRDefault="00F1227A" w:rsidP="00361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04948B19" wp14:editId="1AD7850F">
            <wp:extent cx="2571750" cy="1730868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5278" cy="176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22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976B33" wp14:editId="73611166">
            <wp:extent cx="2562225" cy="1714339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0551" cy="173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26FF" w14:textId="00BC4F4A" w:rsidR="00F1227A" w:rsidRDefault="00F1227A" w:rsidP="00361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  <w:lang w:val="sl-SI"/>
        </w:rPr>
      </w:pPr>
      <w:r>
        <w:rPr>
          <w:noProof/>
          <w:lang w:val="sl-SI"/>
        </w:rPr>
        <w:t>Mayers</w:t>
      </w:r>
      <w:r>
        <w:rPr>
          <w:noProof/>
          <w:lang w:val="sl-SI"/>
        </w:rPr>
        <w:tab/>
      </w:r>
      <w:r>
        <w:rPr>
          <w:noProof/>
          <w:lang w:val="sl-SI"/>
        </w:rPr>
        <w:tab/>
      </w:r>
      <w:r>
        <w:rPr>
          <w:noProof/>
          <w:lang w:val="sl-SI"/>
        </w:rPr>
        <w:tab/>
      </w:r>
      <w:r>
        <w:rPr>
          <w:noProof/>
          <w:lang w:val="sl-SI"/>
        </w:rPr>
        <w:tab/>
      </w:r>
      <w:r>
        <w:rPr>
          <w:noProof/>
          <w:lang w:val="sl-SI"/>
        </w:rPr>
        <w:tab/>
        <w:t>Wasserman</w:t>
      </w:r>
    </w:p>
    <w:p w14:paraId="533A7843" w14:textId="05248CE5" w:rsidR="00F1227A" w:rsidRDefault="00F1227A" w:rsidP="00361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noProof/>
          <w:lang w:val="sl-SI"/>
        </w:rPr>
      </w:pPr>
    </w:p>
    <w:p w14:paraId="663DD101" w14:textId="3CA69894" w:rsidR="00F1227A" w:rsidRDefault="00F1227A" w:rsidP="00361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sl-SI"/>
        </w:rPr>
      </w:pPr>
      <w:r>
        <w:rPr>
          <w:noProof/>
        </w:rPr>
        <w:drawing>
          <wp:inline distT="0" distB="0" distL="0" distR="0" wp14:anchorId="4BE480AE" wp14:editId="2C7CA0C3">
            <wp:extent cx="2466975" cy="165893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1290" cy="180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384AB1" wp14:editId="4BB1DCDC">
            <wp:extent cx="2514600" cy="164392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7502" cy="16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07AD" w14:textId="4749E078" w:rsidR="0037453A" w:rsidRPr="00361FBF" w:rsidRDefault="00F1227A" w:rsidP="0037453A">
      <w:pPr>
        <w:rPr>
          <w:lang w:val="en-GB"/>
        </w:rPr>
      </w:pPr>
      <w:r>
        <w:rPr>
          <w:rFonts w:eastAsia="Times New Roman" w:cstheme="minorHAnsi"/>
          <w:color w:val="000000"/>
          <w:lang w:val="sl-SI"/>
        </w:rPr>
        <w:t>Lasso</w:t>
      </w:r>
      <w:r>
        <w:rPr>
          <w:rFonts w:eastAsia="Times New Roman" w:cstheme="minorHAnsi"/>
          <w:color w:val="000000"/>
          <w:lang w:val="sl-SI"/>
        </w:rPr>
        <w:tab/>
      </w:r>
      <w:r>
        <w:rPr>
          <w:rFonts w:eastAsia="Times New Roman" w:cstheme="minorHAnsi"/>
          <w:color w:val="000000"/>
          <w:lang w:val="sl-SI"/>
        </w:rPr>
        <w:tab/>
      </w:r>
      <w:r>
        <w:rPr>
          <w:rFonts w:eastAsia="Times New Roman" w:cstheme="minorHAnsi"/>
          <w:color w:val="000000"/>
          <w:lang w:val="sl-SI"/>
        </w:rPr>
        <w:tab/>
      </w:r>
      <w:r>
        <w:rPr>
          <w:rFonts w:eastAsia="Times New Roman" w:cstheme="minorHAnsi"/>
          <w:color w:val="000000"/>
          <w:lang w:val="sl-SI"/>
        </w:rPr>
        <w:tab/>
      </w:r>
      <w:r>
        <w:rPr>
          <w:rFonts w:eastAsia="Times New Roman" w:cstheme="minorHAnsi"/>
          <w:color w:val="000000"/>
          <w:lang w:val="sl-SI"/>
        </w:rPr>
        <w:tab/>
      </w:r>
      <w:r>
        <w:rPr>
          <w:rFonts w:eastAsia="Times New Roman" w:cstheme="minorHAnsi"/>
          <w:color w:val="000000"/>
          <w:lang w:val="sl-SI"/>
        </w:rPr>
        <w:tab/>
        <w:t>Random Forests</w:t>
      </w:r>
    </w:p>
    <w:sectPr w:rsidR="0037453A" w:rsidRPr="00361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6" w:author="Dejana Popovic" w:date="2021-02-06T09:42:00Z" w:initials="DP">
    <w:p w14:paraId="4267EE40" w14:textId="34460D7B" w:rsidR="009926A7" w:rsidRPr="009926A7" w:rsidRDefault="009926A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Add references throughout the </w:t>
      </w:r>
      <w:proofErr w:type="spellStart"/>
      <w:r>
        <w:rPr>
          <w:lang w:val="en-US"/>
        </w:rPr>
        <w:t>te</w:t>
      </w:r>
      <w:r w:rsidR="006209C0">
        <w:rPr>
          <w:lang w:val="en-US"/>
        </w:rPr>
        <w:t>xt</w:t>
      </w:r>
      <w:proofErr w:type="spellEnd"/>
    </w:p>
  </w:comment>
  <w:comment w:id="88" w:author="Dejana Popovic" w:date="2021-02-06T09:33:00Z" w:initials="DP">
    <w:p w14:paraId="7929F140" w14:textId="5CDC2055" w:rsidR="009926A7" w:rsidRPr="009926A7" w:rsidRDefault="009926A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Style w:val="CommentReference"/>
          <w:lang w:val="en-US"/>
        </w:rPr>
        <w:t>Which ones?</w:t>
      </w:r>
    </w:p>
  </w:comment>
  <w:comment w:id="106" w:author="Dejana Popovic" w:date="2021-02-06T09:42:00Z" w:initials="DP">
    <w:p w14:paraId="29E9CE97" w14:textId="369D0F7D" w:rsidR="009926A7" w:rsidRDefault="009926A7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 xml:space="preserve">We will need to define </w:t>
      </w:r>
      <w:r>
        <w:rPr>
          <w:lang w:val="en-US"/>
        </w:rPr>
        <w:t xml:space="preserve">all of these </w:t>
      </w:r>
      <w:r>
        <w:rPr>
          <w:lang w:val="en-US"/>
        </w:rPr>
        <w:t>method with a reference</w:t>
      </w:r>
    </w:p>
  </w:comment>
  <w:comment w:id="110" w:author="Dejana Popovic" w:date="2021-02-06T09:34:00Z" w:initials="DP">
    <w:p w14:paraId="5FDD2C48" w14:textId="1BAB04BA" w:rsidR="009926A7" w:rsidRPr="009926A7" w:rsidRDefault="009926A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="006C75AC">
        <w:rPr>
          <w:lang w:val="en-US"/>
        </w:rPr>
        <w:t>What is it like?</w:t>
      </w:r>
    </w:p>
  </w:comment>
  <w:comment w:id="111" w:author="Dejana Popovic" w:date="2021-02-06T09:35:00Z" w:initials="DP">
    <w:p w14:paraId="3532CE95" w14:textId="2C629DB3" w:rsidR="009926A7" w:rsidRPr="009926A7" w:rsidRDefault="009926A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What is this?</w:t>
      </w:r>
    </w:p>
  </w:comment>
  <w:comment w:id="112" w:author="Dejana Popovic" w:date="2021-02-06T09:44:00Z" w:initials="DP">
    <w:p w14:paraId="49CDF43C" w14:textId="37FE1BED" w:rsidR="006209C0" w:rsidRPr="006209C0" w:rsidRDefault="006209C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We would need to say which variables were observed, which were deleted, also describe the population and performed tests that provided variables</w:t>
      </w:r>
    </w:p>
  </w:comment>
  <w:comment w:id="113" w:author="Dejana Popovic" w:date="2021-02-06T09:41:00Z" w:initials="DP">
    <w:p w14:paraId="56BC9DD0" w14:textId="38F62AD4" w:rsidR="009926A7" w:rsidRPr="009926A7" w:rsidRDefault="009926A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We will need to define the method with a reference</w:t>
      </w:r>
    </w:p>
  </w:comment>
  <w:comment w:id="114" w:author="Dejana Popovic" w:date="2021-02-06T09:43:00Z" w:initials="DP">
    <w:p w14:paraId="7E80032B" w14:textId="70587C05" w:rsidR="006209C0" w:rsidRPr="006209C0" w:rsidRDefault="006209C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Define with a reference</w:t>
      </w:r>
    </w:p>
  </w:comment>
  <w:comment w:id="117" w:author="Dejana Popovic" w:date="2021-02-06T09:46:00Z" w:initials="DP">
    <w:p w14:paraId="2E34B970" w14:textId="6402A9B1" w:rsidR="006209C0" w:rsidRPr="006209C0" w:rsidRDefault="006209C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We will need to define all variables and their classifications</w:t>
      </w:r>
    </w:p>
  </w:comment>
  <w:comment w:id="122" w:author="Dejana Popovic" w:date="2021-02-06T09:52:00Z" w:initials="DP">
    <w:p w14:paraId="3CDD1381" w14:textId="4598EFD6" w:rsidR="006209C0" w:rsidRPr="006209C0" w:rsidRDefault="006209C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What was this?</w:t>
      </w:r>
    </w:p>
  </w:comment>
  <w:comment w:id="123" w:author="Dejana Popovic" w:date="2021-02-06T09:50:00Z" w:initials="DP">
    <w:p w14:paraId="0C16A607" w14:textId="665097D1" w:rsidR="006209C0" w:rsidRPr="006209C0" w:rsidRDefault="006209C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We will need to explain weights for every tool in Method. Imagine that the reader, which will be the reviewer, never heard for ML.</w:t>
      </w:r>
    </w:p>
  </w:comment>
  <w:comment w:id="127" w:author="Dejana Popovic" w:date="2021-02-06T09:53:00Z" w:initials="DP">
    <w:p w14:paraId="27421FE8" w14:textId="62C29E67" w:rsidR="006C75AC" w:rsidRPr="006C75AC" w:rsidRDefault="006C75A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What is RMSE, RRMSE, we need to define</w:t>
      </w:r>
    </w:p>
  </w:comment>
  <w:comment w:id="128" w:author="Dejana Popovic" w:date="2021-02-06T09:58:00Z" w:initials="DP">
    <w:p w14:paraId="21F7DECD" w14:textId="20DA9F4A" w:rsidR="006C75AC" w:rsidRPr="006C75AC" w:rsidRDefault="006C75A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These look very nice, but I am not an expert. I do not know how to interpret this. </w:t>
      </w:r>
      <w:r>
        <w:rPr>
          <w:lang w:val="en-US"/>
        </w:rPr>
        <w:t xml:space="preserve">Is the accuracy better with </w:t>
      </w:r>
      <w:r>
        <w:rPr>
          <w:lang w:val="en-US"/>
        </w:rPr>
        <w:t>ML?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67EE40" w15:done="0"/>
  <w15:commentEx w15:paraId="7929F140" w15:done="0"/>
  <w15:commentEx w15:paraId="29E9CE97" w15:done="0"/>
  <w15:commentEx w15:paraId="5FDD2C48" w15:done="0"/>
  <w15:commentEx w15:paraId="3532CE95" w15:done="0"/>
  <w15:commentEx w15:paraId="49CDF43C" w15:done="0"/>
  <w15:commentEx w15:paraId="56BC9DD0" w15:done="0"/>
  <w15:commentEx w15:paraId="7E80032B" w15:done="0"/>
  <w15:commentEx w15:paraId="2E34B970" w15:done="0"/>
  <w15:commentEx w15:paraId="3CDD1381" w15:done="0"/>
  <w15:commentEx w15:paraId="0C16A607" w15:done="0"/>
  <w15:commentEx w15:paraId="27421FE8" w15:done="0"/>
  <w15:commentEx w15:paraId="21F7DEC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8E306" w16cex:dateUtc="2021-02-06T08:42:00Z"/>
  <w16cex:commentExtensible w16cex:durableId="23C8E0D0" w16cex:dateUtc="2021-02-06T08:33:00Z"/>
  <w16cex:commentExtensible w16cex:durableId="23C8E2EE" w16cex:dateUtc="2021-02-06T08:42:00Z"/>
  <w16cex:commentExtensible w16cex:durableId="23C8E119" w16cex:dateUtc="2021-02-06T08:34:00Z"/>
  <w16cex:commentExtensible w16cex:durableId="23C8E146" w16cex:dateUtc="2021-02-06T08:35:00Z"/>
  <w16cex:commentExtensible w16cex:durableId="23C8E367" w16cex:dateUtc="2021-02-06T08:44:00Z"/>
  <w16cex:commentExtensible w16cex:durableId="23C8E2C4" w16cex:dateUtc="2021-02-06T08:41:00Z"/>
  <w16cex:commentExtensible w16cex:durableId="23C8E329" w16cex:dateUtc="2021-02-06T08:43:00Z"/>
  <w16cex:commentExtensible w16cex:durableId="23C8E404" w16cex:dateUtc="2021-02-06T08:46:00Z"/>
  <w16cex:commentExtensible w16cex:durableId="23C8E55A" w16cex:dateUtc="2021-02-06T08:52:00Z"/>
  <w16cex:commentExtensible w16cex:durableId="23C8E4D1" w16cex:dateUtc="2021-02-06T08:50:00Z"/>
  <w16cex:commentExtensible w16cex:durableId="23C8E58B" w16cex:dateUtc="2021-02-06T08:53:00Z"/>
  <w16cex:commentExtensible w16cex:durableId="23C8E6CE" w16cex:dateUtc="2021-02-06T08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67EE40" w16cid:durableId="23C8E306"/>
  <w16cid:commentId w16cid:paraId="7929F140" w16cid:durableId="23C8E0D0"/>
  <w16cid:commentId w16cid:paraId="29E9CE97" w16cid:durableId="23C8E2EE"/>
  <w16cid:commentId w16cid:paraId="5FDD2C48" w16cid:durableId="23C8E119"/>
  <w16cid:commentId w16cid:paraId="3532CE95" w16cid:durableId="23C8E146"/>
  <w16cid:commentId w16cid:paraId="49CDF43C" w16cid:durableId="23C8E367"/>
  <w16cid:commentId w16cid:paraId="56BC9DD0" w16cid:durableId="23C8E2C4"/>
  <w16cid:commentId w16cid:paraId="7E80032B" w16cid:durableId="23C8E329"/>
  <w16cid:commentId w16cid:paraId="2E34B970" w16cid:durableId="23C8E404"/>
  <w16cid:commentId w16cid:paraId="3CDD1381" w16cid:durableId="23C8E55A"/>
  <w16cid:commentId w16cid:paraId="0C16A607" w16cid:durableId="23C8E4D1"/>
  <w16cid:commentId w16cid:paraId="27421FE8" w16cid:durableId="23C8E58B"/>
  <w16cid:commentId w16cid:paraId="21F7DECD" w16cid:durableId="23C8E6C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C2A7C"/>
    <w:multiLevelType w:val="hybridMultilevel"/>
    <w:tmpl w:val="5776A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B1BAF"/>
    <w:multiLevelType w:val="hybridMultilevel"/>
    <w:tmpl w:val="2D6CFDF2"/>
    <w:lvl w:ilvl="0" w:tplc="D05C15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76FB1"/>
    <w:multiLevelType w:val="hybridMultilevel"/>
    <w:tmpl w:val="4288D88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D0049"/>
    <w:multiLevelType w:val="hybridMultilevel"/>
    <w:tmpl w:val="BB60C17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E0F87"/>
    <w:multiLevelType w:val="hybridMultilevel"/>
    <w:tmpl w:val="DABE3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ejana Popovic">
    <w15:presenceInfo w15:providerId="Windows Live" w15:userId="d57d51fc78c1d3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06C"/>
    <w:rsid w:val="0005571A"/>
    <w:rsid w:val="00084F18"/>
    <w:rsid w:val="000B2539"/>
    <w:rsid w:val="001959CA"/>
    <w:rsid w:val="00206650"/>
    <w:rsid w:val="002415A6"/>
    <w:rsid w:val="002A6321"/>
    <w:rsid w:val="00361FBF"/>
    <w:rsid w:val="0037453A"/>
    <w:rsid w:val="00377530"/>
    <w:rsid w:val="00400FAF"/>
    <w:rsid w:val="00403A33"/>
    <w:rsid w:val="00430227"/>
    <w:rsid w:val="00430607"/>
    <w:rsid w:val="00577570"/>
    <w:rsid w:val="00596DF4"/>
    <w:rsid w:val="006209C0"/>
    <w:rsid w:val="0062219A"/>
    <w:rsid w:val="006A606C"/>
    <w:rsid w:val="006C75AC"/>
    <w:rsid w:val="0076589F"/>
    <w:rsid w:val="007B5757"/>
    <w:rsid w:val="00876FE3"/>
    <w:rsid w:val="008934C6"/>
    <w:rsid w:val="008A7A5B"/>
    <w:rsid w:val="008C481E"/>
    <w:rsid w:val="009311F9"/>
    <w:rsid w:val="00986B16"/>
    <w:rsid w:val="009926A7"/>
    <w:rsid w:val="009D6EFE"/>
    <w:rsid w:val="009E0644"/>
    <w:rsid w:val="009E352E"/>
    <w:rsid w:val="00A64CD7"/>
    <w:rsid w:val="00A73C52"/>
    <w:rsid w:val="00BA7712"/>
    <w:rsid w:val="00BC07DC"/>
    <w:rsid w:val="00BD2A9C"/>
    <w:rsid w:val="00C234FC"/>
    <w:rsid w:val="00C45997"/>
    <w:rsid w:val="00C62693"/>
    <w:rsid w:val="00CD3D22"/>
    <w:rsid w:val="00D26C51"/>
    <w:rsid w:val="00E929F7"/>
    <w:rsid w:val="00EE414F"/>
    <w:rsid w:val="00EF493F"/>
    <w:rsid w:val="00F1227A"/>
    <w:rsid w:val="00F718F7"/>
    <w:rsid w:val="00F7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1AE1E"/>
  <w15:chartTrackingRefBased/>
  <w15:docId w15:val="{AD70397B-9A24-469D-9369-27DE6B0C8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45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749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FBF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959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59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59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59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59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9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9C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459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7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comments" Target="comments.xml"/><Relationship Id="rId15" Type="http://schemas.openxmlformats.org/officeDocument/2006/relationships/image" Target="media/image7.png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Cundrič, Larsen</dc:creator>
  <cp:keywords/>
  <dc:description/>
  <cp:lastModifiedBy>Dejana Popovic</cp:lastModifiedBy>
  <cp:revision>3</cp:revision>
  <dcterms:created xsi:type="dcterms:W3CDTF">2021-02-05T21:12:00Z</dcterms:created>
  <dcterms:modified xsi:type="dcterms:W3CDTF">2021-02-06T09:00:00Z</dcterms:modified>
</cp:coreProperties>
</file>